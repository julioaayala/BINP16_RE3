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D0092" w14:textId="105A6BB4" w:rsidR="000E2580" w:rsidRDefault="00F01561" w:rsidP="00F01561">
      <w:pPr>
        <w:pStyle w:val="Title"/>
      </w:pPr>
      <w:r>
        <w:t xml:space="preserve">The </w:t>
      </w:r>
      <w:r w:rsidR="000E2580">
        <w:t xml:space="preserve">Romanov </w:t>
      </w:r>
      <w:commentRangeStart w:id="0"/>
      <w:r w:rsidR="000E2580">
        <w:t>mystery</w:t>
      </w:r>
      <w:commentRangeEnd w:id="0"/>
      <w:r w:rsidR="00943F5E">
        <w:rPr>
          <w:rStyle w:val="CommentReference"/>
          <w:rFonts w:asciiTheme="minorHAnsi" w:eastAsiaTheme="minorEastAsia" w:hAnsiTheme="minorHAnsi" w:cstheme="minorBidi"/>
          <w:spacing w:val="0"/>
          <w:kern w:val="0"/>
        </w:rPr>
        <w:commentReference w:id="0"/>
      </w:r>
      <w:r w:rsidR="000E2580">
        <w:t>:</w:t>
      </w:r>
    </w:p>
    <w:p w14:paraId="15EDBD3D" w14:textId="7C010878" w:rsidR="00CA624D" w:rsidRDefault="00D80D4A" w:rsidP="00E32C50">
      <w:r>
        <w:rPr>
          <w:noProof/>
          <w:lang w:eastAsia="en-GB" w:bidi="he-IL"/>
        </w:rPr>
        <mc:AlternateContent>
          <mc:Choice Requires="wps">
            <w:drawing>
              <wp:anchor distT="0" distB="0" distL="114300" distR="114300" simplePos="0" relativeHeight="251665408" behindDoc="1" locked="0" layoutInCell="1" allowOverlap="1" wp14:anchorId="7D78AD71" wp14:editId="4EAED9D4">
                <wp:simplePos x="0" y="0"/>
                <wp:positionH relativeFrom="page">
                  <wp:align>right</wp:align>
                </wp:positionH>
                <wp:positionV relativeFrom="paragraph">
                  <wp:posOffset>4436110</wp:posOffset>
                </wp:positionV>
                <wp:extent cx="6644640" cy="635"/>
                <wp:effectExtent l="0" t="0" r="3810" b="0"/>
                <wp:wrapTight wrapText="bothSides">
                  <wp:wrapPolygon edited="0">
                    <wp:start x="0" y="0"/>
                    <wp:lineTo x="0" y="20057"/>
                    <wp:lineTo x="21550" y="20057"/>
                    <wp:lineTo x="2155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7A53F21E" w14:textId="704CF6CB" w:rsidR="00225C9F" w:rsidRDefault="00225C9F" w:rsidP="00225C9F">
                            <w:pPr>
                              <w:pStyle w:val="Caption"/>
                              <w:rPr>
                                <w:noProof/>
                              </w:rPr>
                            </w:pPr>
                            <w:r>
                              <w:t xml:space="preserve">Figure </w:t>
                            </w:r>
                            <w:fldSimple w:instr=" SEQ Figure \* ARABIC ">
                              <w:r w:rsidR="00D676D2">
                                <w:rPr>
                                  <w:noProof/>
                                </w:rPr>
                                <w:t>1</w:t>
                              </w:r>
                            </w:fldSimple>
                            <w:r>
                              <w:t>- The</w:t>
                            </w:r>
                            <w:r w:rsidR="00857EDB">
                              <w:t xml:space="preserve"> </w:t>
                            </w:r>
                            <w:r>
                              <w:t xml:space="preserve">Romanov family </w:t>
                            </w:r>
                            <w:r w:rsidR="00857EDB">
                              <w:t xml:space="preserve">tree </w:t>
                            </w:r>
                            <w:r>
                              <w:t>including details of known haemophiliac carriers/patients, represented with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78AD71" id="_x0000_t202" coordsize="21600,21600" o:spt="202" path="m,l,21600r21600,l21600,xe">
                <v:stroke joinstyle="miter"/>
                <v:path gradientshapeok="t" o:connecttype="rect"/>
              </v:shapetype>
              <v:shape id="Text Box 8" o:spid="_x0000_s1026" type="#_x0000_t202" style="position:absolute;margin-left:472pt;margin-top:349.3pt;width:523.2pt;height:.05pt;z-index:-2516510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" stroked="f">
                <v:textbox style="mso-fit-shape-to-text:t" inset="0,0,0,0">
                  <w:txbxContent>
                    <w:p w14:paraId="7A53F21E" w14:textId="704CF6CB" w:rsidR="00225C9F" w:rsidRDefault="00225C9F" w:rsidP="00225C9F">
                      <w:pPr>
                        <w:pStyle w:val="Caption"/>
                        <w:rPr>
                          <w:noProof/>
                        </w:rPr>
                      </w:pPr>
                      <w:r>
                        <w:t xml:space="preserve">Figure </w:t>
                      </w:r>
                      <w:fldSimple w:instr=" SEQ Figure \* ARABIC ">
                        <w:r w:rsidR="00D676D2">
                          <w:rPr>
                            <w:noProof/>
                          </w:rPr>
                          <w:t>1</w:t>
                        </w:r>
                      </w:fldSimple>
                      <w:r>
                        <w:t>- The</w:t>
                      </w:r>
                      <w:r w:rsidR="00857EDB">
                        <w:t xml:space="preserve"> </w:t>
                      </w:r>
                      <w:r>
                        <w:t xml:space="preserve">Romanov family </w:t>
                      </w:r>
                      <w:r w:rsidR="00857EDB">
                        <w:t xml:space="preserve">tree </w:t>
                      </w:r>
                      <w:r>
                        <w:t>including details of known haemophiliac carriers/patients, represented with green</w:t>
                      </w:r>
                    </w:p>
                  </w:txbxContent>
                </v:textbox>
                <w10:wrap type="tight" anchorx="page"/>
              </v:shape>
            </w:pict>
          </mc:Fallback>
        </mc:AlternateContent>
      </w:r>
      <w:commentRangeStart w:id="1"/>
      <w:r w:rsidR="009778FA">
        <w:rPr>
          <w:noProof/>
          <w:lang w:eastAsia="en-GB" w:bidi="he-IL"/>
        </w:rPr>
        <w:drawing>
          <wp:anchor distT="0" distB="0" distL="114300" distR="114300" simplePos="0" relativeHeight="251660288" behindDoc="1" locked="0" layoutInCell="1" allowOverlap="1" wp14:anchorId="57586AC9" wp14:editId="1A619206">
            <wp:simplePos x="0" y="0"/>
            <wp:positionH relativeFrom="margin">
              <wp:align>left</wp:align>
            </wp:positionH>
            <wp:positionV relativeFrom="paragraph">
              <wp:posOffset>278765</wp:posOffset>
            </wp:positionV>
            <wp:extent cx="5895975" cy="4181475"/>
            <wp:effectExtent l="0" t="0" r="9525" b="9525"/>
            <wp:wrapTight wrapText="bothSides">
              <wp:wrapPolygon edited="0">
                <wp:start x="0" y="0"/>
                <wp:lineTo x="0" y="21551"/>
                <wp:lineTo x="21565" y="21551"/>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814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00943F5E">
        <w:rPr>
          <w:rStyle w:val="CommentReference"/>
        </w:rPr>
        <w:commentReference w:id="1"/>
      </w:r>
    </w:p>
    <w:p w14:paraId="1F9FF6DD" w14:textId="2B0FAB2E" w:rsidR="000E3140" w:rsidRDefault="00E54740" w:rsidP="00943F5E">
      <w:r>
        <w:t>The Romanov family</w:t>
      </w:r>
      <w:r w:rsidR="00761493">
        <w:t xml:space="preserve"> (Figure 1)</w:t>
      </w:r>
      <w:r>
        <w:t xml:space="preserve"> had ruled Russia since 1613, however in 1918 in response to the Russian revolution, the family that included </w:t>
      </w:r>
      <w:del w:id="2" w:author="Rocky Rock" w:date="2019-05-01T00:14:00Z">
        <w:r w:rsidDel="00943F5E">
          <w:delText xml:space="preserve">the </w:delText>
        </w:r>
      </w:del>
      <w:r>
        <w:t xml:space="preserve">Tsar Nicolas, Tsarina Alexandra, their five children, Olga, Tatiana, Marie, Anastasia and Alexei were executed by a Bolshevik mob. It was reported that the bodies of the family were burned and buried in the nearby woods. </w:t>
      </w:r>
      <w:r w:rsidR="000E3140">
        <w:t>F</w:t>
      </w:r>
      <w:r>
        <w:t>or many years the location of the graves remained unknown</w:t>
      </w:r>
      <w:r w:rsidR="000E3140">
        <w:t>, however</w:t>
      </w:r>
      <w:ins w:id="3" w:author="Rocky Rock" w:date="2019-05-01T00:14:00Z">
        <w:r w:rsidR="00943F5E">
          <w:t>,</w:t>
        </w:r>
      </w:ins>
      <w:r w:rsidR="000E3140">
        <w:t xml:space="preserve"> </w:t>
      </w:r>
      <w:del w:id="4" w:author="Rocky Rock" w:date="2019-05-01T00:14:00Z">
        <w:r w:rsidR="000E3140" w:rsidDel="00943F5E">
          <w:delText>1</w:delText>
        </w:r>
        <w:r w:rsidDel="00943F5E">
          <w:delText xml:space="preserve">0 </w:delText>
        </w:r>
      </w:del>
      <w:ins w:id="5" w:author="Rocky Rock" w:date="2019-05-01T00:14:00Z">
        <w:r w:rsidR="00943F5E">
          <w:t xml:space="preserve">ten </w:t>
        </w:r>
      </w:ins>
      <w:r>
        <w:t xml:space="preserve">years following the murder, an </w:t>
      </w:r>
      <w:r w:rsidR="000E3140">
        <w:t>amateur</w:t>
      </w:r>
      <w:r>
        <w:t xml:space="preserve"> </w:t>
      </w:r>
      <w:r w:rsidR="000E3140">
        <w:t>archaeologist</w:t>
      </w:r>
      <w:r>
        <w:t xml:space="preserve"> discovered the bodies of 6 of the </w:t>
      </w:r>
      <w:del w:id="6" w:author="Rocky Rock" w:date="2019-05-01T00:14:00Z">
        <w:r w:rsidDel="00943F5E">
          <w:delText xml:space="preserve">7 </w:delText>
        </w:r>
      </w:del>
      <w:ins w:id="7" w:author="Rocky Rock" w:date="2019-05-01T00:14:00Z">
        <w:r w:rsidR="00943F5E">
          <w:t xml:space="preserve">seven </w:t>
        </w:r>
      </w:ins>
      <w:r>
        <w:t>family members</w:t>
      </w:r>
      <w:r w:rsidR="000E3140">
        <w:t xml:space="preserve">. The body </w:t>
      </w:r>
      <w:r>
        <w:t xml:space="preserve">of </w:t>
      </w:r>
      <w:r w:rsidR="000E3140">
        <w:t>Anastasia</w:t>
      </w:r>
      <w:del w:id="8" w:author="Rocky Rock" w:date="2019-05-01T00:14:00Z">
        <w:r w:rsidR="000E3140" w:rsidDel="00943F5E">
          <w:delText xml:space="preserve"> </w:delText>
        </w:r>
        <w:r w:rsidR="00CC6DF2" w:rsidDel="00943F5E">
          <w:delText>however</w:delText>
        </w:r>
      </w:del>
      <w:ins w:id="9" w:author="Rocky Rock" w:date="2019-05-01T00:14:00Z">
        <w:r w:rsidR="00943F5E">
          <w:t>, however,</w:t>
        </w:r>
      </w:ins>
      <w:r w:rsidR="00CC6DF2">
        <w:t xml:space="preserve"> </w:t>
      </w:r>
      <w:r w:rsidR="000E3140">
        <w:t>appeared to be missing.</w:t>
      </w:r>
    </w:p>
    <w:p w14:paraId="095593B9" w14:textId="25EC724D" w:rsidR="00E32C50" w:rsidRDefault="000E3140">
      <w:r>
        <w:t>In response to this discovery</w:t>
      </w:r>
      <w:ins w:id="10" w:author="Rocky Rock" w:date="2019-05-01T00:14:00Z">
        <w:r w:rsidR="00943F5E">
          <w:t>,</w:t>
        </w:r>
      </w:ins>
      <w:r>
        <w:t xml:space="preserve"> there was much speculation about what happened to the family, with reports that Anastasia may have survived. In this report</w:t>
      </w:r>
      <w:ins w:id="11" w:author="Rocky Rock" w:date="2019-05-01T00:14:00Z">
        <w:r w:rsidR="00943F5E">
          <w:t>,</w:t>
        </w:r>
      </w:ins>
      <w:r>
        <w:t xml:space="preserve"> we analyse the </w:t>
      </w:r>
      <w:del w:id="12" w:author="Rocky Rock" w:date="2019-05-01T00:15:00Z">
        <w:r w:rsidDel="00943F5E">
          <w:delText xml:space="preserve">heritage </w:delText>
        </w:r>
      </w:del>
      <w:ins w:id="13" w:author="Rocky Rock" w:date="2019-05-01T00:15:00Z">
        <w:r w:rsidR="00943F5E">
          <w:t xml:space="preserve">genomic data </w:t>
        </w:r>
      </w:ins>
      <w:r>
        <w:t>of 5 women who have since come forward claiming to be the missing Princess using genomic DNA analysis to determine the candour of their testimonies</w:t>
      </w:r>
      <w:r w:rsidR="001843C2">
        <w:t xml:space="preserve"> as well as DNA collected from an unidentified body found near the other graves</w:t>
      </w:r>
      <w:r>
        <w:t>.</w:t>
      </w:r>
    </w:p>
    <w:p w14:paraId="6405DCF1" w14:textId="0E64235E" w:rsidR="00544BA8" w:rsidRDefault="00561527">
      <w:r>
        <w:t>M</w:t>
      </w:r>
      <w:r w:rsidR="008E5860">
        <w:t xml:space="preserve">itochondrial </w:t>
      </w:r>
      <w:r w:rsidR="00AA0394">
        <w:t>DNA</w:t>
      </w:r>
      <w:r w:rsidR="008E5860">
        <w:t xml:space="preserve"> (</w:t>
      </w:r>
      <w:proofErr w:type="spellStart"/>
      <w:r w:rsidR="008E5860">
        <w:t>mtDNA</w:t>
      </w:r>
      <w:proofErr w:type="spellEnd"/>
      <w:r w:rsidR="008E5860">
        <w:t>)</w:t>
      </w:r>
      <w:r w:rsidR="00AA0394">
        <w:t xml:space="preserve"> </w:t>
      </w:r>
      <w:r>
        <w:t xml:space="preserve">from </w:t>
      </w:r>
      <w:r w:rsidR="00E50AD5">
        <w:t xml:space="preserve">the </w:t>
      </w:r>
      <w:del w:id="14" w:author="Rocky Rock" w:date="2019-05-01T00:15:00Z">
        <w:r w:rsidDel="00943F5E">
          <w:delText xml:space="preserve">4 </w:delText>
        </w:r>
      </w:del>
      <w:ins w:id="15" w:author="Rocky Rock" w:date="2019-05-01T00:15:00Z">
        <w:r w:rsidR="00943F5E">
          <w:t xml:space="preserve">four </w:t>
        </w:r>
      </w:ins>
      <w:r>
        <w:t xml:space="preserve">women claiming to be Anastasia (A1, A2, A3, A5), as well as the son of a fifth woman, A4son (Figure 2) and </w:t>
      </w:r>
      <w:r w:rsidR="008E5860">
        <w:t>sequences of the Romanov family</w:t>
      </w:r>
      <w:r>
        <w:t xml:space="preserve"> were compared</w:t>
      </w:r>
      <w:r w:rsidR="008E5860">
        <w:t xml:space="preserve"> to look for levels of relatedness</w:t>
      </w:r>
      <w:r w:rsidR="00AA0394">
        <w:t>. MtDNA is beneficial over genomic DNA due to the lack of recombination between parent</w:t>
      </w:r>
      <w:r>
        <w:t>al</w:t>
      </w:r>
      <w:r w:rsidR="00AA0394">
        <w:t xml:space="preserve"> DNA </w:t>
      </w:r>
      <w:r>
        <w:t>making</w:t>
      </w:r>
      <w:r w:rsidR="00AA0394">
        <w:t xml:space="preserve"> tracing phylogenies </w:t>
      </w:r>
      <w:r w:rsidR="008E5860">
        <w:t xml:space="preserve">through maternal lineages </w:t>
      </w:r>
      <w:r w:rsidR="00AA0394">
        <w:t>more feasible</w:t>
      </w:r>
      <w:r w:rsidR="008E5860">
        <w:t xml:space="preserve"> (</w:t>
      </w:r>
      <w:proofErr w:type="spellStart"/>
      <w:r w:rsidR="008E5860">
        <w:t>Taberlet</w:t>
      </w:r>
      <w:proofErr w:type="spellEnd"/>
      <w:r w:rsidR="008E5860">
        <w:t xml:space="preserve"> 1996)</w:t>
      </w:r>
      <w:r w:rsidR="00AA0394">
        <w:t xml:space="preserve">. </w:t>
      </w:r>
      <w:r w:rsidR="008E5860">
        <w:t xml:space="preserve"> As mtDNA is maternally inherited (Giles 1980), DNA samples were also compared to </w:t>
      </w:r>
      <w:r w:rsidR="004403B0">
        <w:t xml:space="preserve">the sequences of Princess Irene and Prince Fred who are related to the Romanov’s </w:t>
      </w:r>
      <w:r w:rsidR="004403B0">
        <w:lastRenderedPageBreak/>
        <w:t>through Alexandra. They will</w:t>
      </w:r>
      <w:del w:id="16" w:author="Rocky Rock" w:date="2019-05-01T00:15:00Z">
        <w:r w:rsidR="004403B0" w:rsidDel="00943F5E">
          <w:delText xml:space="preserve"> therefore</w:delText>
        </w:r>
      </w:del>
      <w:ins w:id="17" w:author="Rocky Rock" w:date="2019-05-01T00:15:00Z">
        <w:r w:rsidR="00943F5E">
          <w:t>, therefore,</w:t>
        </w:r>
      </w:ins>
      <w:r w:rsidR="004403B0">
        <w:t xml:space="preserve"> </w:t>
      </w:r>
      <w:r w:rsidR="00E25295">
        <w:t>be</w:t>
      </w:r>
      <w:r w:rsidR="00AA0394">
        <w:t xml:space="preserve"> highly similar to Alexandra and her </w:t>
      </w:r>
      <w:del w:id="18" w:author="Rocky Rock" w:date="2019-05-01T00:15:00Z">
        <w:r w:rsidR="00AA0394" w:rsidDel="00943F5E">
          <w:delText xml:space="preserve">5 </w:delText>
        </w:r>
      </w:del>
      <w:ins w:id="19" w:author="Rocky Rock" w:date="2019-05-01T00:15:00Z">
        <w:r w:rsidR="00943F5E">
          <w:t xml:space="preserve">five </w:t>
        </w:r>
      </w:ins>
      <w:r w:rsidR="00AA0394">
        <w:t>children</w:t>
      </w:r>
      <w:r w:rsidR="004403B0">
        <w:t>, but not to Nicolas</w:t>
      </w:r>
      <w:r w:rsidR="00AA0394">
        <w:t>.</w:t>
      </w:r>
    </w:p>
    <w:p w14:paraId="7982A118" w14:textId="1EA9F5EF" w:rsidR="009778FA" w:rsidRPr="001C6F55" w:rsidRDefault="00991F63">
      <w:commentRangeStart w:id="20"/>
      <w:r>
        <w:t>Regrettably</w:t>
      </w:r>
      <w:commentRangeEnd w:id="20"/>
      <w:r w:rsidR="00943F5E">
        <w:rPr>
          <w:rStyle w:val="CommentReference"/>
        </w:rPr>
        <w:commentReference w:id="20"/>
      </w:r>
      <w:ins w:id="21" w:author="Rocky Rock" w:date="2019-05-01T00:15:00Z">
        <w:r w:rsidR="00943F5E">
          <w:t>,</w:t>
        </w:r>
      </w:ins>
      <w:r>
        <w:t xml:space="preserve"> the grave site</w:t>
      </w:r>
      <w:r w:rsidR="00E25295">
        <w:t xml:space="preserve">s were compromised, with the bones of </w:t>
      </w:r>
      <w:r w:rsidR="00E50AD5">
        <w:t xml:space="preserve">the </w:t>
      </w:r>
      <w:r w:rsidR="00E25295">
        <w:t>unidentified body</w:t>
      </w:r>
      <w:r w:rsidR="006F4352">
        <w:t xml:space="preserve"> </w:t>
      </w:r>
      <w:r>
        <w:t>contaminated upon the farmer falling in</w:t>
      </w:r>
      <w:r w:rsidR="00E25295">
        <w:t>, and the</w:t>
      </w:r>
      <w:r>
        <w:t xml:space="preserve"> </w:t>
      </w:r>
      <w:del w:id="22" w:author="Rocky Rock" w:date="2019-05-01T00:15:00Z">
        <w:r w:rsidDel="00943F5E">
          <w:delText xml:space="preserve">6 </w:delText>
        </w:r>
      </w:del>
      <w:ins w:id="23" w:author="Rocky Rock" w:date="2019-05-01T00:15:00Z">
        <w:r w:rsidR="00943F5E">
          <w:t xml:space="preserve">six </w:t>
        </w:r>
      </w:ins>
      <w:r>
        <w:t xml:space="preserve">bodies identified as the rest of the Romanov family heavily degraded </w:t>
      </w:r>
      <w:r w:rsidR="00E25295">
        <w:t>by fire.</w:t>
      </w:r>
      <w:r>
        <w:t xml:space="preserve"> As a result, the findings should be treated with caution as it meant there was less coverage for comparison. Further, due to a low budget, only low coverage sequencing could be afforded that included a 10% genotyping error. Many of the nucleotides collected from the </w:t>
      </w:r>
      <w:r w:rsidRPr="001C6F55">
        <w:t>family’s bodies could not be accurately determined</w:t>
      </w:r>
      <w:del w:id="24" w:author="Rocky Rock" w:date="2019-05-01T00:15:00Z">
        <w:r w:rsidRPr="001C6F55" w:rsidDel="00943F5E">
          <w:delText>,</w:delText>
        </w:r>
      </w:del>
      <w:r w:rsidRPr="001C6F55">
        <w:t xml:space="preserve"> and are represented below with an N. </w:t>
      </w:r>
    </w:p>
    <w:p w14:paraId="3E38B5A5" w14:textId="39EFD08B" w:rsidR="009778FA" w:rsidRDefault="009778FA" w:rsidP="009778FA">
      <w:pPr>
        <w:pStyle w:val="Caption"/>
      </w:pPr>
      <w:r w:rsidRPr="001C6F55">
        <w:rPr>
          <w:noProof/>
          <w:lang w:eastAsia="en-GB" w:bidi="he-IL"/>
        </w:rPr>
        <w:drawing>
          <wp:anchor distT="0" distB="0" distL="114300" distR="114300" simplePos="0" relativeHeight="251674624" behindDoc="1" locked="0" layoutInCell="1" allowOverlap="1" wp14:anchorId="13E69CEB" wp14:editId="7ECCA202">
            <wp:simplePos x="0" y="0"/>
            <wp:positionH relativeFrom="margin">
              <wp:posOffset>-19050</wp:posOffset>
            </wp:positionH>
            <wp:positionV relativeFrom="paragraph">
              <wp:posOffset>2662555</wp:posOffset>
            </wp:positionV>
            <wp:extent cx="5855335" cy="2724150"/>
            <wp:effectExtent l="0" t="0" r="0" b="0"/>
            <wp:wrapTight wrapText="bothSides">
              <wp:wrapPolygon edited="0">
                <wp:start x="0" y="0"/>
                <wp:lineTo x="0" y="21449"/>
                <wp:lineTo x="21504" y="21449"/>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55335" cy="2724150"/>
                    </a:xfrm>
                    <a:prstGeom prst="rect">
                      <a:avLst/>
                    </a:prstGeom>
                  </pic:spPr>
                </pic:pic>
              </a:graphicData>
            </a:graphic>
            <wp14:sizeRelH relativeFrom="page">
              <wp14:pctWidth>0</wp14:pctWidth>
            </wp14:sizeRelH>
            <wp14:sizeRelV relativeFrom="page">
              <wp14:pctHeight>0</wp14:pctHeight>
            </wp14:sizeRelV>
          </wp:anchor>
        </w:drawing>
      </w:r>
      <w:r w:rsidRPr="001C6F55">
        <w:rPr>
          <w:noProof/>
          <w:lang w:eastAsia="en-GB" w:bidi="he-IL"/>
        </w:rPr>
        <w:drawing>
          <wp:anchor distT="0" distB="0" distL="114300" distR="114300" simplePos="0" relativeHeight="251675648" behindDoc="1" locked="0" layoutInCell="1" allowOverlap="1" wp14:anchorId="3C981524" wp14:editId="190B431C">
            <wp:simplePos x="0" y="0"/>
            <wp:positionH relativeFrom="margin">
              <wp:posOffset>-57150</wp:posOffset>
            </wp:positionH>
            <wp:positionV relativeFrom="paragraph">
              <wp:posOffset>300990</wp:posOffset>
            </wp:positionV>
            <wp:extent cx="5629275" cy="2238375"/>
            <wp:effectExtent l="0" t="0" r="9525" b="9525"/>
            <wp:wrapTight wrapText="bothSides">
              <wp:wrapPolygon edited="0">
                <wp:start x="0" y="0"/>
                <wp:lineTo x="0" y="21508"/>
                <wp:lineTo x="21563" y="21508"/>
                <wp:lineTo x="2156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824"/>
                    <a:stretch/>
                  </pic:blipFill>
                  <pic:spPr bwMode="auto">
                    <a:xfrm>
                      <a:off x="0" y="0"/>
                      <a:ext cx="5629275" cy="223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F55">
        <w:t xml:space="preserve">Figure </w:t>
      </w:r>
      <w:r w:rsidR="007C19CE">
        <w:fldChar w:fldCharType="begin"/>
      </w:r>
      <w:r w:rsidR="007C19CE">
        <w:instrText xml:space="preserve"> SEQ Figure \* ARABIC </w:instrText>
      </w:r>
      <w:r w:rsidR="007C19CE">
        <w:fldChar w:fldCharType="separate"/>
      </w:r>
      <w:r w:rsidR="00D676D2" w:rsidRPr="001C6F55">
        <w:rPr>
          <w:noProof/>
        </w:rPr>
        <w:t>2</w:t>
      </w:r>
      <w:r w:rsidR="007C19CE">
        <w:rPr>
          <w:noProof/>
        </w:rPr>
        <w:fldChar w:fldCharType="end"/>
      </w:r>
      <w:r w:rsidRPr="001C6F55">
        <w:t>-</w:t>
      </w:r>
      <w:r w:rsidR="001C6F55">
        <w:t xml:space="preserve">multiple </w:t>
      </w:r>
      <w:r w:rsidRPr="001C6F55">
        <w:t>sequence</w:t>
      </w:r>
      <w:r>
        <w:t xml:space="preserve"> alignment and phylogenetic comparisons between the maternal lineage of the Romanov family and the Anastasia candidates</w:t>
      </w:r>
    </w:p>
    <w:p w14:paraId="572E9498" w14:textId="228B9C2E" w:rsidR="009778FA" w:rsidRDefault="009778FA" w:rsidP="009778FA">
      <w:pPr>
        <w:keepNext/>
      </w:pPr>
    </w:p>
    <w:p w14:paraId="209EE55A" w14:textId="38347D18" w:rsidR="001E116B" w:rsidRDefault="001E116B" w:rsidP="001E116B"/>
    <w:p w14:paraId="164382A8" w14:textId="0BF25169" w:rsidR="00A97196" w:rsidRPr="001E116B" w:rsidRDefault="00991F63" w:rsidP="001E116B">
      <w:r>
        <w:t xml:space="preserve">The </w:t>
      </w:r>
      <w:r w:rsidR="004403B0">
        <w:t>Clustal Omega</w:t>
      </w:r>
      <w:r>
        <w:t xml:space="preserve"> programme</w:t>
      </w:r>
      <w:r w:rsidR="004403B0">
        <w:t xml:space="preserve"> was used to create a multiple sequence alignment </w:t>
      </w:r>
      <w:r w:rsidR="00E25295">
        <w:t xml:space="preserve">between the Romanov’s and the Anastasia contenders </w:t>
      </w:r>
      <w:r>
        <w:t xml:space="preserve">(Figure </w:t>
      </w:r>
      <w:r w:rsidR="00F27051">
        <w:t>2</w:t>
      </w:r>
      <w:r>
        <w:t>)</w:t>
      </w:r>
      <w:ins w:id="25" w:author="Rocky Rock" w:date="2019-05-01T00:16:00Z">
        <w:r w:rsidR="00943F5E">
          <w:t xml:space="preserve"> (ref?)</w:t>
        </w:r>
      </w:ins>
      <w:r w:rsidR="004403B0">
        <w:t xml:space="preserve">. </w:t>
      </w:r>
      <w:r w:rsidR="00A97196">
        <w:t xml:space="preserve">The results </w:t>
      </w:r>
      <w:r w:rsidR="00A3501E">
        <w:t xml:space="preserve">demonstrate how degraded parts of the Romanov sequences </w:t>
      </w:r>
      <w:r w:rsidR="00926DBF">
        <w:t>were but</w:t>
      </w:r>
      <w:r w:rsidR="00A3501E">
        <w:t xml:space="preserve"> </w:t>
      </w:r>
      <w:r w:rsidR="00663D96">
        <w:t xml:space="preserve">suggest the son of A4 is the </w:t>
      </w:r>
      <w:r w:rsidR="00A97196">
        <w:t>most closely</w:t>
      </w:r>
      <w:r w:rsidR="00663D96">
        <w:t xml:space="preserve"> </w:t>
      </w:r>
      <w:r w:rsidR="00A97196">
        <w:t xml:space="preserve">related to the </w:t>
      </w:r>
      <w:r w:rsidR="00663D96">
        <w:t>Tsarina</w:t>
      </w:r>
      <w:r w:rsidR="0090657F">
        <w:t xml:space="preserve"> (0.00035)</w:t>
      </w:r>
      <w:r w:rsidR="00A3501E">
        <w:t xml:space="preserve"> while</w:t>
      </w:r>
      <w:r w:rsidR="00A97196">
        <w:t xml:space="preserve"> </w:t>
      </w:r>
      <w:r w:rsidR="00E25295">
        <w:t>A3 showed a high level of similarity to Irene, Alexei and Marie.</w:t>
      </w:r>
    </w:p>
    <w:p w14:paraId="60997367" w14:textId="63970AB5" w:rsidR="00A82038" w:rsidRDefault="003B049A" w:rsidP="00E67A6E">
      <w:r>
        <w:lastRenderedPageBreak/>
        <w:t>Relatives of Queen Victoria, including members of t</w:t>
      </w:r>
      <w:r w:rsidR="004B5B84">
        <w:t>he Romanov</w:t>
      </w:r>
      <w:r>
        <w:t xml:space="preserve"> family </w:t>
      </w:r>
      <w:r w:rsidR="004B5B84">
        <w:t>(Figure 1</w:t>
      </w:r>
      <w:r w:rsidR="00E67A6E">
        <w:t xml:space="preserve">) </w:t>
      </w:r>
      <w:r w:rsidR="004B5B84">
        <w:t>suffered from</w:t>
      </w:r>
      <w:r>
        <w:t xml:space="preserve"> a rare genetic condition called</w:t>
      </w:r>
      <w:r w:rsidR="004B5B84">
        <w:t xml:space="preserve"> haemophilia. </w:t>
      </w:r>
      <w:r w:rsidR="00A82038">
        <w:t>Haemophilia is a recessive disease</w:t>
      </w:r>
      <w:r w:rsidR="00C63F4E">
        <w:t xml:space="preserve"> </w:t>
      </w:r>
      <w:r w:rsidR="00A82038">
        <w:t xml:space="preserve">carried on the </w:t>
      </w:r>
      <w:r w:rsidR="004B5B84">
        <w:t>X</w:t>
      </w:r>
      <w:r w:rsidR="00A82038">
        <w:t xml:space="preserve"> chromosome</w:t>
      </w:r>
      <w:r w:rsidR="004B5B84">
        <w:t xml:space="preserve"> that affects</w:t>
      </w:r>
      <w:r w:rsidR="00C63F4E">
        <w:t xml:space="preserve"> about 1 in 5000</w:t>
      </w:r>
      <w:r w:rsidR="004B5B84">
        <w:t xml:space="preserve"> males</w:t>
      </w:r>
      <w:r w:rsidR="00A82038">
        <w:t>.</w:t>
      </w:r>
      <w:r w:rsidR="0030738B">
        <w:t xml:space="preserve"> While the disease affects males, it is carried by females (</w:t>
      </w:r>
      <w:r w:rsidR="0030738B">
        <w:rPr>
          <w:rStyle w:val="italic"/>
          <w:rFonts w:ascii="&amp;quot" w:hAnsi="&amp;quot"/>
          <w:i/>
          <w:iCs/>
          <w:color w:val="333333"/>
          <w:bdr w:val="none" w:sz="0" w:space="0" w:color="auto" w:frame="1"/>
        </w:rPr>
        <w:t>Br Med J</w:t>
      </w:r>
      <w:r w:rsidR="0030738B">
        <w:t>).</w:t>
      </w:r>
      <w:r w:rsidR="00A82038">
        <w:t xml:space="preserve"> </w:t>
      </w:r>
      <w:r w:rsidR="004B5B84">
        <w:t>Alexandra was known to be a carrier of this allele, and Prince Alexei suffered from the disease, for which he was treated by the questionably trustworthy Grigori Rasputin.</w:t>
      </w:r>
      <w:r w:rsidR="00926DBF">
        <w:t xml:space="preserve"> There is ~50% chance a carrier will have a son that suffers from the disease </w:t>
      </w:r>
      <w:r w:rsidR="00AA3493">
        <w:t>and ~50% chance her daughter will also be a carrier</w:t>
      </w:r>
      <w:r w:rsidR="00926DBF">
        <w:t>. G</w:t>
      </w:r>
      <w:r w:rsidR="004B5B84">
        <w:t xml:space="preserve">enetic analysis revealed that </w:t>
      </w:r>
      <w:r w:rsidR="00E67A6E">
        <w:t>the</w:t>
      </w:r>
      <w:r>
        <w:t xml:space="preserve"> </w:t>
      </w:r>
      <w:r w:rsidR="00926DBF">
        <w:t xml:space="preserve">unidentified </w:t>
      </w:r>
      <w:r w:rsidR="00E67A6E">
        <w:t>body</w:t>
      </w:r>
      <w:r>
        <w:t xml:space="preserve"> </w:t>
      </w:r>
      <w:r w:rsidR="003C1476">
        <w:t>and</w:t>
      </w:r>
      <w:r w:rsidR="00AA3493">
        <w:t xml:space="preserve"> </w:t>
      </w:r>
      <w:r w:rsidR="00E67A6E">
        <w:t>A</w:t>
      </w:r>
      <w:r w:rsidR="00BC0473">
        <w:t>2</w:t>
      </w:r>
      <w:r w:rsidR="00E67A6E">
        <w:t xml:space="preserve"> </w:t>
      </w:r>
      <w:r w:rsidR="003C1476">
        <w:t>were both haemophilia carriers while</w:t>
      </w:r>
      <w:r w:rsidR="00E67A6E">
        <w:t xml:space="preserve"> </w:t>
      </w:r>
      <w:r w:rsidR="003C1476">
        <w:t xml:space="preserve">A2 also </w:t>
      </w:r>
      <w:r w:rsidR="00E67A6E">
        <w:t>had a haemophilic son. The finding of this rare heritable genetic condition</w:t>
      </w:r>
      <w:r w:rsidR="00BE3836">
        <w:t xml:space="preserve"> fits with</w:t>
      </w:r>
      <w:r w:rsidR="0084031F">
        <w:t xml:space="preserve"> the Romanov family history</w:t>
      </w:r>
      <w:r w:rsidR="00BE3836">
        <w:t>.</w:t>
      </w:r>
      <w:r w:rsidR="00E67A6E">
        <w:t xml:space="preserve"> None of the other </w:t>
      </w:r>
      <w:r w:rsidR="00BC0473">
        <w:t xml:space="preserve">candidates </w:t>
      </w:r>
      <w:r w:rsidR="00E67A6E">
        <w:t xml:space="preserve">were carriers, although the son of A4 was a haemophilic sufferer. </w:t>
      </w:r>
      <w:r w:rsidR="00AA3493">
        <w:t xml:space="preserve">As </w:t>
      </w:r>
      <w:r w:rsidR="00BC0473">
        <w:t xml:space="preserve">A4 herself was not a carrier, </w:t>
      </w:r>
      <w:r w:rsidR="00AA3493">
        <w:t xml:space="preserve">it </w:t>
      </w:r>
      <w:r w:rsidR="00987C39">
        <w:t xml:space="preserve">may </w:t>
      </w:r>
      <w:r w:rsidR="00E67A6E">
        <w:t>suggest that the boy is not her own son, therefore re</w:t>
      </w:r>
      <w:r w:rsidR="00AA3493">
        <w:t xml:space="preserve">ducing </w:t>
      </w:r>
      <w:r w:rsidR="00E67A6E">
        <w:t>the credibility of her testimony</w:t>
      </w:r>
      <w:r w:rsidR="00987C39">
        <w:t>. However</w:t>
      </w:r>
      <w:ins w:id="26" w:author="Rocky Rock" w:date="2019-05-01T00:17:00Z">
        <w:r w:rsidR="00943F5E">
          <w:t>,</w:t>
        </w:r>
      </w:ins>
      <w:r w:rsidR="00987C39">
        <w:t xml:space="preserve"> in ~30% cases</w:t>
      </w:r>
      <w:ins w:id="27" w:author="Rocky Rock" w:date="2019-05-01T00:17:00Z">
        <w:r w:rsidR="00943F5E">
          <w:t>,</w:t>
        </w:r>
      </w:ins>
      <w:r w:rsidR="00987C39">
        <w:t xml:space="preserve"> the disease can arise as the result of new mutations leading to ‘sporadic haemophilia</w:t>
      </w:r>
      <w:proofErr w:type="gramStart"/>
      <w:r w:rsidR="00987C39">
        <w:t>’(</w:t>
      </w:r>
      <w:proofErr w:type="gramEnd"/>
      <w:r w:rsidR="00987C39">
        <w:t>WFH 2012), which would explain her son’s condition without her being a carrier.</w:t>
      </w:r>
    </w:p>
    <w:p w14:paraId="42E6231F" w14:textId="6EF9FF80" w:rsidR="007362EF" w:rsidRDefault="00BE3836" w:rsidP="00E32C50">
      <w:r>
        <w:t>Despite the questionable testimony given by A4, she bears a great physical similarity to what is known about the Princess, being of the right age based on Rasputin’s claim the princess was born in 1901, as well as having blue eyes and strawberry blonde hair. A2 was also within an acceptable age bracket, with bl</w:t>
      </w:r>
      <w:r w:rsidR="001D06CE">
        <w:t>ue</w:t>
      </w:r>
      <w:r>
        <w:t xml:space="preserve"> eyes and blonde hair. The physical features of these two women matched best to the photos of Anastasia. A1 and A5 were a little older than would have been expected, while A3 was younger than would have been expected.</w:t>
      </w:r>
    </w:p>
    <w:p w14:paraId="6451D623" w14:textId="7C6AAAC2" w:rsidR="00605387" w:rsidRDefault="00605387" w:rsidP="007F6E52">
      <w:r w:rsidRPr="00605387">
        <w:t xml:space="preserve">Pairwise </w:t>
      </w:r>
      <w:r>
        <w:t xml:space="preserve">global alignment of the DNA sequences </w:t>
      </w:r>
      <w:r w:rsidR="006C45FD">
        <w:t>was</w:t>
      </w:r>
      <w:r>
        <w:t xml:space="preserve"> also made between each candidate and the Tsarina (</w:t>
      </w:r>
      <w:r w:rsidR="00D676D2">
        <w:t xml:space="preserve">Figure </w:t>
      </w:r>
      <w:r w:rsidR="00D174EF">
        <w:t>3</w:t>
      </w:r>
      <w:r>
        <w:t>). This</w:t>
      </w:r>
      <w:r w:rsidR="00A97196">
        <w:t xml:space="preserve"> </w:t>
      </w:r>
      <w:r w:rsidR="00D676D2">
        <w:t>revealed</w:t>
      </w:r>
      <w:r w:rsidR="00797C2B">
        <w:t xml:space="preserve"> that none of the samples showed a high level of similarity to the Tsarina, entering the </w:t>
      </w:r>
      <w:r w:rsidR="00D676D2">
        <w:t>possibility</w:t>
      </w:r>
      <w:r w:rsidR="00797C2B">
        <w:t xml:space="preserve"> that none of these women or the body are that of the missing Princess. </w:t>
      </w:r>
      <w:r w:rsidR="00C866DC">
        <w:t>However,</w:t>
      </w:r>
      <w:r w:rsidR="00797C2B">
        <w:t xml:space="preserve"> it is also noteworthy th</w:t>
      </w:r>
      <w:r w:rsidR="00D676D2">
        <w:t xml:space="preserve">at there </w:t>
      </w:r>
      <w:r w:rsidR="0084031F">
        <w:t>were</w:t>
      </w:r>
      <w:r w:rsidR="00797C2B">
        <w:t xml:space="preserve"> high level</w:t>
      </w:r>
      <w:r w:rsidR="0084031F">
        <w:t>s</w:t>
      </w:r>
      <w:r w:rsidR="00797C2B">
        <w:t xml:space="preserve"> of gaps in the sequences</w:t>
      </w:r>
      <w:r w:rsidR="0084031F">
        <w:t xml:space="preserve"> </w:t>
      </w:r>
      <w:r w:rsidR="00797C2B">
        <w:t xml:space="preserve">which could be attributed to the high level of degradation of the Tsarina’s DNA sequences. As only a short section of the DNA was available for comparison, it does not give conclusive results. </w:t>
      </w:r>
      <w:r w:rsidR="00C866DC">
        <w:t>Therefore,</w:t>
      </w:r>
      <w:r w:rsidR="00797C2B">
        <w:t xml:space="preserve"> further pairwise global alignment comparisons were carried out using the sequences of Irene </w:t>
      </w:r>
      <w:r w:rsidR="00FA1237">
        <w:t>whose</w:t>
      </w:r>
      <w:r w:rsidR="00797C2B">
        <w:t xml:space="preserve"> DNA was far more </w:t>
      </w:r>
      <w:r w:rsidR="00C866DC">
        <w:t>intact</w:t>
      </w:r>
      <w:r w:rsidR="00D676D2">
        <w:t xml:space="preserve"> (Figure </w:t>
      </w:r>
      <w:r w:rsidR="00D174EF">
        <w:t>4</w:t>
      </w:r>
      <w:r w:rsidR="00D676D2">
        <w:t>)</w:t>
      </w:r>
      <w:r w:rsidR="0037389B">
        <w:t>. Gaps in sequence alignment are the result of insertions and deletions.</w:t>
      </w:r>
    </w:p>
    <w:p w14:paraId="3B5F8D90" w14:textId="40A27D43" w:rsidR="00C866DC" w:rsidRDefault="00001349" w:rsidP="00C866DC">
      <w:pPr>
        <w:keepNext/>
      </w:pPr>
      <w:r>
        <w:rPr>
          <w:noProof/>
          <w:lang w:eastAsia="en-GB" w:bidi="he-IL"/>
        </w:rPr>
        <w:drawing>
          <wp:anchor distT="0" distB="0" distL="114300" distR="114300" simplePos="0" relativeHeight="251662336" behindDoc="1" locked="0" layoutInCell="1" allowOverlap="1" wp14:anchorId="7488AF6E" wp14:editId="4F4DC413">
            <wp:simplePos x="0" y="0"/>
            <wp:positionH relativeFrom="margin">
              <wp:align>left</wp:align>
            </wp:positionH>
            <wp:positionV relativeFrom="paragraph">
              <wp:posOffset>17145</wp:posOffset>
            </wp:positionV>
            <wp:extent cx="3390900" cy="1438275"/>
            <wp:effectExtent l="0" t="0" r="0" b="9525"/>
            <wp:wrapTight wrapText="bothSides">
              <wp:wrapPolygon edited="0">
                <wp:start x="0" y="0"/>
                <wp:lineTo x="0" y="21457"/>
                <wp:lineTo x="21479" y="21457"/>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46454"/>
                    <a:stretch/>
                  </pic:blipFill>
                  <pic:spPr bwMode="auto">
                    <a:xfrm>
                      <a:off x="0" y="0"/>
                      <a:ext cx="3390900"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EB2AE5" w14:textId="2EA04927" w:rsidR="00D676D2" w:rsidRDefault="00D676D2" w:rsidP="007F6E52"/>
    <w:p w14:paraId="458E9B5B" w14:textId="2F6F7F6C" w:rsidR="00D676D2" w:rsidRDefault="00D676D2" w:rsidP="007F6E52"/>
    <w:p w14:paraId="6B8354E6" w14:textId="2C3C409D" w:rsidR="00D676D2" w:rsidRDefault="00D676D2" w:rsidP="007F6E52"/>
    <w:p w14:paraId="654227D6" w14:textId="5A685D31" w:rsidR="00001349" w:rsidRDefault="00001349" w:rsidP="007F6E52">
      <w:r>
        <w:rPr>
          <w:noProof/>
          <w:lang w:eastAsia="en-GB" w:bidi="he-IL"/>
        </w:rPr>
        <mc:AlternateContent>
          <mc:Choice Requires="wps">
            <w:drawing>
              <wp:anchor distT="0" distB="0" distL="114300" distR="114300" simplePos="0" relativeHeight="251673600" behindDoc="1" locked="0" layoutInCell="1" allowOverlap="1" wp14:anchorId="6F7A42F7" wp14:editId="0545D2D5">
                <wp:simplePos x="0" y="0"/>
                <wp:positionH relativeFrom="margin">
                  <wp:align>right</wp:align>
                </wp:positionH>
                <wp:positionV relativeFrom="paragraph">
                  <wp:posOffset>389255</wp:posOffset>
                </wp:positionV>
                <wp:extent cx="5734050" cy="635"/>
                <wp:effectExtent l="0" t="0" r="0" b="0"/>
                <wp:wrapTight wrapText="bothSides">
                  <wp:wrapPolygon edited="0">
                    <wp:start x="0" y="0"/>
                    <wp:lineTo x="0" y="20282"/>
                    <wp:lineTo x="21528" y="20282"/>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4DB7AD6" w14:textId="14310DA4" w:rsidR="00B75AE8" w:rsidRDefault="00B75AE8" w:rsidP="00B75AE8">
                            <w:pPr>
                              <w:pStyle w:val="Caption"/>
                              <w:rPr>
                                <w:noProof/>
                              </w:rPr>
                            </w:pPr>
                            <w:r>
                              <w:t xml:space="preserve">Figure </w:t>
                            </w:r>
                            <w:r w:rsidR="00D174EF">
                              <w:t>3</w:t>
                            </w:r>
                            <w:r>
                              <w:t>-Pairwise global alignment</w:t>
                            </w:r>
                            <w:r w:rsidR="00A97196">
                              <w:t xml:space="preserve"> using mtDNA</w:t>
                            </w:r>
                            <w:r>
                              <w:t xml:space="preserve"> for each Anastasia candidate in comparison to the Tsarina Alexandr</w:t>
                            </w:r>
                            <w:r w:rsidR="00A97196">
                              <w:t>a</w:t>
                            </w:r>
                            <w:r>
                              <w:t xml:space="preserve"> showing</w:t>
                            </w:r>
                            <w:r w:rsidR="00A97196">
                              <w:t xml:space="preserve"> </w:t>
                            </w:r>
                            <w:r>
                              <w:t xml:space="preserve">the son of A4 to be the most </w:t>
                            </w:r>
                            <w:r w:rsidR="00A97196">
                              <w:t>closely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A42F7" id="Text Box 12" o:spid="_x0000_s1027" type="#_x0000_t202" style="position:absolute;margin-left:400.3pt;margin-top:30.65pt;width:451.5pt;height:.05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yhLQIAAGYEAAAOAAAAZHJzL2Uyb0RvYy54bWysVMFu2zAMvQ/YPwi6L07SpS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MlaTflzAlL&#10;Gu1UG9lnaBm5iJ/Gh5zStp4SY0t+yh38gZwJdluhTV8CxChOTJ+v7KZqkpyzTzcfxzMKSYrd3sxS&#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" stroked="f">
                <v:textbox style="mso-fit-shape-to-text:t" inset="0,0,0,0">
                  <w:txbxContent>
                    <w:p w14:paraId="74DB7AD6" w14:textId="14310DA4" w:rsidR="00B75AE8" w:rsidRDefault="00B75AE8" w:rsidP="00B75AE8">
                      <w:pPr>
                        <w:pStyle w:val="Caption"/>
                        <w:rPr>
                          <w:noProof/>
                        </w:rPr>
                      </w:pPr>
                      <w:r>
                        <w:t xml:space="preserve">Figure </w:t>
                      </w:r>
                      <w:r w:rsidR="00D174EF">
                        <w:t>3</w:t>
                      </w:r>
                      <w:r>
                        <w:t>-Pairwise global alignment</w:t>
                      </w:r>
                      <w:r w:rsidR="00A97196">
                        <w:t xml:space="preserve"> using mtDNA</w:t>
                      </w:r>
                      <w:r>
                        <w:t xml:space="preserve"> for each Anastasia candidate in comparison to the Tsarina Alexandr</w:t>
                      </w:r>
                      <w:r w:rsidR="00A97196">
                        <w:t>a</w:t>
                      </w:r>
                      <w:r>
                        <w:t xml:space="preserve"> showing</w:t>
                      </w:r>
                      <w:r w:rsidR="00A97196">
                        <w:t xml:space="preserve"> </w:t>
                      </w:r>
                      <w:r>
                        <w:t xml:space="preserve">the son of A4 to be the most </w:t>
                      </w:r>
                      <w:r w:rsidR="00A97196">
                        <w:t>closely related</w:t>
                      </w:r>
                    </w:p>
                  </w:txbxContent>
                </v:textbox>
                <w10:wrap type="tight" anchorx="margin"/>
              </v:shape>
            </w:pict>
          </mc:Fallback>
        </mc:AlternateContent>
      </w:r>
    </w:p>
    <w:p w14:paraId="06E75038" w14:textId="3482AB07" w:rsidR="00C866DC" w:rsidRDefault="00C866DC">
      <w:r>
        <w:t xml:space="preserve">The second pairwise global alignment resulted in generally higher scores as a result of more intact sequences that could be compared, </w:t>
      </w:r>
      <w:r w:rsidR="003A4FD5">
        <w:t xml:space="preserve">but </w:t>
      </w:r>
      <w:r>
        <w:t>again show</w:t>
      </w:r>
      <w:r w:rsidR="003A4FD5">
        <w:t>ed</w:t>
      </w:r>
      <w:r>
        <w:t xml:space="preserve"> that there was not a </w:t>
      </w:r>
      <w:r w:rsidR="000434F8">
        <w:t>considerable</w:t>
      </w:r>
      <w:r>
        <w:t xml:space="preserve"> match with any of the samples</w:t>
      </w:r>
      <w:r w:rsidR="003A4FD5">
        <w:t>. T</w:t>
      </w:r>
      <w:r>
        <w:t>he comparison between Irene and the son of A4 showed a 56.2% similarit</w:t>
      </w:r>
      <w:r w:rsidR="003A4FD5">
        <w:t xml:space="preserve">y which </w:t>
      </w:r>
      <w:r>
        <w:t>along with the highest score of 40.5</w:t>
      </w:r>
      <w:r w:rsidR="00993293">
        <w:t>, a</w:t>
      </w:r>
      <w:r w:rsidR="0084031F">
        <w:t xml:space="preserve">dded to </w:t>
      </w:r>
      <w:r w:rsidR="00993293">
        <w:t>the highest score in</w:t>
      </w:r>
      <w:del w:id="28" w:author="Rocky Rock" w:date="2019-05-01T00:17:00Z">
        <w:r w:rsidR="00993293" w:rsidDel="00943F5E">
          <w:delText xml:space="preserve"> the</w:delText>
        </w:r>
      </w:del>
      <w:r w:rsidR="00993293">
        <w:t xml:space="preserve"> comparison with the Tsarina</w:t>
      </w:r>
      <w:r w:rsidR="0084031F">
        <w:t xml:space="preserve"> </w:t>
      </w:r>
      <w:r w:rsidR="00381F55">
        <w:t xml:space="preserve">suggests </w:t>
      </w:r>
      <w:r>
        <w:t>A4 is the most likely to be Anastasia given the level of similarity to maternal relatives of the Romanov family.</w:t>
      </w:r>
    </w:p>
    <w:p w14:paraId="6C13C1C9" w14:textId="0FA7ACF9" w:rsidR="00D676D2" w:rsidRDefault="00D676D2" w:rsidP="007F6E52">
      <w:r>
        <w:rPr>
          <w:noProof/>
          <w:lang w:eastAsia="en-GB" w:bidi="he-IL"/>
        </w:rPr>
        <w:lastRenderedPageBreak/>
        <w:drawing>
          <wp:anchor distT="0" distB="0" distL="114300" distR="114300" simplePos="0" relativeHeight="251679744" behindDoc="1" locked="0" layoutInCell="1" allowOverlap="1" wp14:anchorId="74173D41" wp14:editId="2EA38ED8">
            <wp:simplePos x="0" y="0"/>
            <wp:positionH relativeFrom="margin">
              <wp:align>left</wp:align>
            </wp:positionH>
            <wp:positionV relativeFrom="paragraph">
              <wp:posOffset>5715</wp:posOffset>
            </wp:positionV>
            <wp:extent cx="3383280" cy="1371600"/>
            <wp:effectExtent l="0" t="0" r="7620" b="0"/>
            <wp:wrapTight wrapText="bothSides">
              <wp:wrapPolygon edited="0">
                <wp:start x="0" y="0"/>
                <wp:lineTo x="0" y="21300"/>
                <wp:lineTo x="21527" y="21300"/>
                <wp:lineTo x="215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AE40E" w14:textId="77777777" w:rsidR="00D676D2" w:rsidRDefault="00D676D2" w:rsidP="007F6E52"/>
    <w:p w14:paraId="23950180" w14:textId="77777777" w:rsidR="00D676D2" w:rsidRDefault="00D676D2" w:rsidP="007F6E52"/>
    <w:p w14:paraId="64E74BF6" w14:textId="77777777" w:rsidR="00D676D2" w:rsidRDefault="00D676D2" w:rsidP="007F6E52"/>
    <w:p w14:paraId="500A6C9F" w14:textId="745973B2" w:rsidR="00D676D2" w:rsidRDefault="00D676D2" w:rsidP="007F6E52">
      <w:r>
        <w:rPr>
          <w:noProof/>
          <w:lang w:eastAsia="en-GB" w:bidi="he-IL"/>
        </w:rPr>
        <mc:AlternateContent>
          <mc:Choice Requires="wps">
            <w:drawing>
              <wp:anchor distT="0" distB="0" distL="114300" distR="114300" simplePos="0" relativeHeight="251681792" behindDoc="1" locked="0" layoutInCell="1" allowOverlap="1" wp14:anchorId="48D72997" wp14:editId="5BF9AB28">
                <wp:simplePos x="0" y="0"/>
                <wp:positionH relativeFrom="margin">
                  <wp:align>right</wp:align>
                </wp:positionH>
                <wp:positionV relativeFrom="paragraph">
                  <wp:posOffset>281305</wp:posOffset>
                </wp:positionV>
                <wp:extent cx="5724525" cy="635"/>
                <wp:effectExtent l="0" t="0" r="9525" b="0"/>
                <wp:wrapTight wrapText="bothSides">
                  <wp:wrapPolygon edited="0">
                    <wp:start x="0" y="0"/>
                    <wp:lineTo x="0" y="20282"/>
                    <wp:lineTo x="21564" y="20282"/>
                    <wp:lineTo x="2156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11C77DB6" w14:textId="73B183E4" w:rsidR="00D676D2" w:rsidRDefault="00D676D2" w:rsidP="00D676D2">
                            <w:pPr>
                              <w:pStyle w:val="Caption"/>
                              <w:rPr>
                                <w:noProof/>
                              </w:rPr>
                            </w:pPr>
                            <w:r>
                              <w:t xml:space="preserve">Figure </w:t>
                            </w:r>
                            <w:r w:rsidR="00D174EF">
                              <w:t>4</w:t>
                            </w:r>
                            <w:r>
                              <w:t>-</w:t>
                            </w:r>
                            <w:r w:rsidRPr="00C06DF8">
                              <w:t>Pairwise global alignment using mtDNA for each Anastasia candidate in comparison to Princess Irene showing A4 to be the most closely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D72997" id="Text Box 1" o:spid="_x0000_s1028" type="#_x0000_t202" style="position:absolute;margin-left:399.55pt;margin-top:22.15pt;width:450.75pt;height:.05pt;z-index:-2516346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" stroked="f">
                <v:textbox style="mso-fit-shape-to-text:t" inset="0,0,0,0">
                  <w:txbxContent>
                    <w:p w14:paraId="11C77DB6" w14:textId="73B183E4" w:rsidR="00D676D2" w:rsidRDefault="00D676D2" w:rsidP="00D676D2">
                      <w:pPr>
                        <w:pStyle w:val="Caption"/>
                        <w:rPr>
                          <w:noProof/>
                        </w:rPr>
                      </w:pPr>
                      <w:r>
                        <w:t xml:space="preserve">Figure </w:t>
                      </w:r>
                      <w:r w:rsidR="00D174EF">
                        <w:t>4</w:t>
                      </w:r>
                      <w:r>
                        <w:t>-</w:t>
                      </w:r>
                      <w:r w:rsidRPr="00C06DF8">
                        <w:t>Pairwise global alignment using mtDNA for each Anastasia candidate in comparison to Princess Irene showing A4 to be the most closely related</w:t>
                      </w:r>
                    </w:p>
                  </w:txbxContent>
                </v:textbox>
                <w10:wrap type="tight" anchorx="margin"/>
              </v:shape>
            </w:pict>
          </mc:Fallback>
        </mc:AlternateContent>
      </w:r>
    </w:p>
    <w:p w14:paraId="48356724" w14:textId="5FFCCBCE" w:rsidR="00D174EF" w:rsidRDefault="00D174EF">
      <w:r>
        <w:rPr>
          <w:noProof/>
          <w:lang w:eastAsia="en-GB" w:bidi="he-IL"/>
        </w:rPr>
        <w:drawing>
          <wp:anchor distT="0" distB="0" distL="114300" distR="114300" simplePos="0" relativeHeight="251683840" behindDoc="1" locked="0" layoutInCell="1" allowOverlap="1" wp14:anchorId="3776EA4C" wp14:editId="4902D734">
            <wp:simplePos x="0" y="0"/>
            <wp:positionH relativeFrom="margin">
              <wp:posOffset>-95250</wp:posOffset>
            </wp:positionH>
            <wp:positionV relativeFrom="paragraph">
              <wp:posOffset>1666875</wp:posOffset>
            </wp:positionV>
            <wp:extent cx="2562225" cy="1343025"/>
            <wp:effectExtent l="0" t="0" r="9525" b="9525"/>
            <wp:wrapTight wrapText="bothSides">
              <wp:wrapPolygon edited="0">
                <wp:start x="0" y="0"/>
                <wp:lineTo x="0" y="21447"/>
                <wp:lineTo x="21520" y="21447"/>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1343025"/>
                    </a:xfrm>
                    <a:prstGeom prst="rect">
                      <a:avLst/>
                    </a:prstGeom>
                  </pic:spPr>
                </pic:pic>
              </a:graphicData>
            </a:graphic>
            <wp14:sizeRelH relativeFrom="page">
              <wp14:pctWidth>0</wp14:pctWidth>
            </wp14:sizeRelH>
            <wp14:sizeRelV relativeFrom="page">
              <wp14:pctHeight>0</wp14:pctHeight>
            </wp14:sizeRelV>
          </wp:anchor>
        </w:drawing>
      </w:r>
      <w:r>
        <w:t>A sequence alignment using Y chromosome sequences was performed using sequences collected from the males in question in this report, including Prince Fred, Nicolas, Alexei, the farmer</w:t>
      </w:r>
      <w:ins w:id="29" w:author="Rocky Rock" w:date="2019-05-01T00:17:00Z">
        <w:r w:rsidR="00943F5E">
          <w:t>'</w:t>
        </w:r>
      </w:ins>
      <w:r>
        <w:t>s grandson and Rasputin (Figure 5). A phylogenetic tree confirmed Nicolas and Alexei to be closely linked. However interestingly the farmer</w:t>
      </w:r>
      <w:ins w:id="30" w:author="Rocky Rock" w:date="2019-05-01T00:17:00Z">
        <w:r w:rsidR="00943F5E">
          <w:t>'</w:t>
        </w:r>
      </w:ins>
      <w:r>
        <w:t>s grandson and Rasputin appeared to be genetically related. This, along with knowledge of the farmer</w:t>
      </w:r>
      <w:ins w:id="31" w:author="Rocky Rock" w:date="2019-05-01T00:17:00Z">
        <w:r w:rsidR="00943F5E">
          <w:t>'</w:t>
        </w:r>
      </w:ins>
      <w:r>
        <w:t xml:space="preserve">s daughter’s reaction to Rasputin’s name and the son’s great similarity to Rasputin suggest that the grandson is </w:t>
      </w:r>
      <w:del w:id="32" w:author="Rocky Rock" w:date="2019-05-01T00:18:00Z">
        <w:r w:rsidDel="00943F5E">
          <w:delText xml:space="preserve">in fact </w:delText>
        </w:r>
      </w:del>
      <w:r>
        <w:t>Rasputin’s child.</w:t>
      </w:r>
    </w:p>
    <w:p w14:paraId="43C2B1C9" w14:textId="74A4157C" w:rsidR="00D174EF" w:rsidRDefault="00D174EF" w:rsidP="00D174EF">
      <w:pPr>
        <w:keepNext/>
      </w:pPr>
    </w:p>
    <w:p w14:paraId="5954E3E7" w14:textId="77777777" w:rsidR="00D174EF" w:rsidRDefault="00D174EF" w:rsidP="00D174EF"/>
    <w:p w14:paraId="28B80A7B" w14:textId="1BCBE2B8" w:rsidR="00D174EF" w:rsidRDefault="00D174EF" w:rsidP="00D174EF">
      <w:r>
        <w:rPr>
          <w:noProof/>
          <w:lang w:eastAsia="en-GB" w:bidi="he-IL"/>
        </w:rPr>
        <w:drawing>
          <wp:anchor distT="0" distB="0" distL="114300" distR="114300" simplePos="0" relativeHeight="251684864" behindDoc="1" locked="0" layoutInCell="1" allowOverlap="1" wp14:anchorId="7A7E6069" wp14:editId="51B60546">
            <wp:simplePos x="0" y="0"/>
            <wp:positionH relativeFrom="margin">
              <wp:posOffset>-69215</wp:posOffset>
            </wp:positionH>
            <wp:positionV relativeFrom="paragraph">
              <wp:posOffset>218440</wp:posOffset>
            </wp:positionV>
            <wp:extent cx="5731510" cy="1009650"/>
            <wp:effectExtent l="0" t="0" r="2540" b="0"/>
            <wp:wrapTight wrapText="bothSides">
              <wp:wrapPolygon edited="0">
                <wp:start x="0" y="0"/>
                <wp:lineTo x="0" y="21192"/>
                <wp:lineTo x="21538" y="21192"/>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9169" b="9832"/>
                    <a:stretch/>
                  </pic:blipFill>
                  <pic:spPr bwMode="auto">
                    <a:xfrm>
                      <a:off x="0" y="0"/>
                      <a:ext cx="5731510" cy="100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871B76" w14:textId="00237788" w:rsidR="00D174EF" w:rsidRDefault="00D174EF" w:rsidP="00D174EF">
      <w:pPr>
        <w:pStyle w:val="Caption"/>
      </w:pPr>
      <w:r>
        <w:t>Figure 5- Multiple comparison</w:t>
      </w:r>
      <w:ins w:id="33" w:author="Rocky Rock" w:date="2019-05-01T00:18:00Z">
        <w:r w:rsidR="00943F5E">
          <w:t>s</w:t>
        </w:r>
      </w:ins>
      <w:r>
        <w:t xml:space="preserve"> and sequence alignment of the Y chromosome sequences for 6 males associated with Anastasia</w:t>
      </w:r>
    </w:p>
    <w:p w14:paraId="5566AE9E" w14:textId="1A0F15D8" w:rsidR="00E3745F" w:rsidRDefault="00E3745F">
      <w:r>
        <w:t xml:space="preserve">In a study by </w:t>
      </w:r>
      <w:proofErr w:type="spellStart"/>
      <w:r>
        <w:t>Schwark</w:t>
      </w:r>
      <w:proofErr w:type="spellEnd"/>
      <w:r>
        <w:t xml:space="preserve"> 2008, it was found that the rel</w:t>
      </w:r>
      <w:r w:rsidR="00544BA8">
        <w:t xml:space="preserve">iability of genetic analysis reduces with the severity of fire damage a body suffers. </w:t>
      </w:r>
      <w:r w:rsidR="00CC3F10">
        <w:t>Despite advances in DNA sequencing techniques that have aided in forensic investigations such as this one, it should be noted that using ancient DNA, especially of fire damaged samples, can be problematic due to contamination from recent DNA (Hagelberg 2015)</w:t>
      </w:r>
      <w:r w:rsidR="00544BA8">
        <w:t xml:space="preserve">. As the DNA collected from the bodies of the Romanov family, including the body of </w:t>
      </w:r>
      <w:r w:rsidR="00CC3F10">
        <w:t>the unidentified body</w:t>
      </w:r>
      <w:r w:rsidR="00544BA8">
        <w:t xml:space="preserve"> </w:t>
      </w:r>
      <w:del w:id="34" w:author="Rocky Rock" w:date="2019-05-01T00:18:00Z">
        <w:r w:rsidR="00544BA8" w:rsidDel="00943F5E">
          <w:delText xml:space="preserve">were </w:delText>
        </w:r>
      </w:del>
      <w:ins w:id="35" w:author="Rocky Rock" w:date="2019-05-01T00:18:00Z">
        <w:r w:rsidR="00943F5E">
          <w:t xml:space="preserve">was </w:t>
        </w:r>
      </w:ins>
      <w:r w:rsidR="00544BA8">
        <w:t>burnt with high levels of degradation, this</w:t>
      </w:r>
      <w:del w:id="36" w:author="Rocky Rock" w:date="2019-05-01T00:18:00Z">
        <w:r w:rsidR="00544BA8" w:rsidDel="00943F5E">
          <w:delText xml:space="preserve"> therefore</w:delText>
        </w:r>
      </w:del>
      <w:ins w:id="37" w:author="Rocky Rock" w:date="2019-05-01T00:18:00Z">
        <w:r w:rsidR="00943F5E">
          <w:t>, therefore,</w:t>
        </w:r>
      </w:ins>
      <w:r w:rsidR="00544BA8">
        <w:t xml:space="preserve"> is a major limitation in the search for Anastasia as in many cases there were large </w:t>
      </w:r>
      <w:r w:rsidR="00CC3F10">
        <w:t xml:space="preserve">sequence </w:t>
      </w:r>
      <w:r w:rsidR="00544BA8">
        <w:t>gaps.</w:t>
      </w:r>
    </w:p>
    <w:p w14:paraId="3DB84250" w14:textId="5291B460" w:rsidR="00EF4138" w:rsidRDefault="00EF4138">
      <w:r>
        <w:t>In summary</w:t>
      </w:r>
      <w:ins w:id="38" w:author="Rocky Rock" w:date="2019-05-01T00:18:00Z">
        <w:r w:rsidR="00943F5E">
          <w:t>,</w:t>
        </w:r>
      </w:ins>
      <w:r>
        <w:t xml:space="preserve"> each case had its credits and </w:t>
      </w:r>
      <w:r w:rsidR="00581463">
        <w:t>reservations</w:t>
      </w:r>
      <w:r>
        <w:t xml:space="preserve">. The unidentified body showed a high level of similarity to Irene in the global alignment and further was a carrier of haemophilia, </w:t>
      </w:r>
      <w:r w:rsidR="00C74607">
        <w:t>however, possibly</w:t>
      </w:r>
      <w:r w:rsidR="00581463">
        <w:t xml:space="preserve"> as a result of</w:t>
      </w:r>
      <w:r>
        <w:t xml:space="preserve"> high level</w:t>
      </w:r>
      <w:r w:rsidR="00581463">
        <w:t>s</w:t>
      </w:r>
      <w:r>
        <w:t xml:space="preserve"> of degradation to the sample, the multiple comparison</w:t>
      </w:r>
      <w:ins w:id="39" w:author="Rocky Rock" w:date="2019-05-01T00:18:00Z">
        <w:r w:rsidR="00943F5E">
          <w:t>s</w:t>
        </w:r>
      </w:ins>
      <w:r>
        <w:t xml:space="preserve"> showed low levels of relatedness to the Romanov family.</w:t>
      </w:r>
      <w:r w:rsidR="00581463">
        <w:t xml:space="preserve"> A1 was too old to match the description</w:t>
      </w:r>
      <w:r w:rsidR="00C74607">
        <w:t>, with low scores in the global alignment comparison to Irene and in the multiple sequence comparisons. A2 fitted the physical description and was a haemophilia carrier</w:t>
      </w:r>
      <w:del w:id="40" w:author="Rocky Rock" w:date="2019-05-01T00:18:00Z">
        <w:r w:rsidR="00C74607" w:rsidDel="00943F5E">
          <w:delText>, h</w:delText>
        </w:r>
      </w:del>
      <w:ins w:id="41" w:author="Rocky Rock" w:date="2019-05-01T00:18:00Z">
        <w:r w:rsidR="00943F5E">
          <w:t xml:space="preserve">. </w:t>
        </w:r>
        <w:proofErr w:type="gramStart"/>
        <w:r w:rsidR="00943F5E">
          <w:t>H</w:t>
        </w:r>
      </w:ins>
      <w:r w:rsidR="00C74607">
        <w:t>owever</w:t>
      </w:r>
      <w:proofErr w:type="gramEnd"/>
      <w:r w:rsidR="00C74607">
        <w:t xml:space="preserve"> the results of the multiple comparison and global alignment showed low relatedness scores. A3 was too young and showed low global alignment scores, but the results of the multiple comparison</w:t>
      </w:r>
      <w:ins w:id="42" w:author="Rocky Rock" w:date="2019-05-01T00:18:00Z">
        <w:r w:rsidR="00943F5E">
          <w:t>s</w:t>
        </w:r>
      </w:ins>
      <w:r w:rsidR="00C74607">
        <w:t xml:space="preserve"> showed a possible relationship to Irene, Alexei and Marie. A4 matched the physical description the best</w:t>
      </w:r>
      <w:r w:rsidR="004949AF">
        <w:t xml:space="preserve">, and further had the highest score in the global alignment to both Irene and the Tsarina as well as having the closest link to the </w:t>
      </w:r>
      <w:r w:rsidR="004949AF">
        <w:lastRenderedPageBreak/>
        <w:t>Tsarina in the multiple comparison</w:t>
      </w:r>
      <w:ins w:id="43" w:author="Rocky Rock" w:date="2019-05-01T00:18:00Z">
        <w:r w:rsidR="00943F5E">
          <w:t>s</w:t>
        </w:r>
      </w:ins>
      <w:r w:rsidR="004949AF">
        <w:t>. A5 was too old and showed little relatedness in the multiple comparison, compiled with low/mid scores in the global alignment comparisons.</w:t>
      </w:r>
    </w:p>
    <w:p w14:paraId="0632F207" w14:textId="325071DE" w:rsidR="00561527" w:rsidRDefault="004949AF">
      <w:r>
        <w:t xml:space="preserve">Based on this, although there </w:t>
      </w:r>
      <w:r w:rsidR="006F4352">
        <w:t>remains</w:t>
      </w:r>
      <w:r w:rsidR="00561527">
        <w:t xml:space="preserve"> some doubt over the identity of Anastasia</w:t>
      </w:r>
      <w:r>
        <w:t>,</w:t>
      </w:r>
      <w:r w:rsidR="00561527">
        <w:t xml:space="preserve"> it appears the testimony of A4 is the most plausible from the evidence available.</w:t>
      </w:r>
      <w:r w:rsidR="00605387">
        <w:t xml:space="preserve"> </w:t>
      </w:r>
      <w:r w:rsidR="001069C0">
        <w:t>It should</w:t>
      </w:r>
      <w:del w:id="44" w:author="Rocky Rock" w:date="2019-05-01T00:18:00Z">
        <w:r w:rsidR="001069C0" w:rsidDel="00943F5E">
          <w:delText xml:space="preserve"> however</w:delText>
        </w:r>
      </w:del>
      <w:ins w:id="45" w:author="Rocky Rock" w:date="2019-05-01T00:18:00Z">
        <w:r w:rsidR="00943F5E">
          <w:t>, however,</w:t>
        </w:r>
      </w:ins>
      <w:r w:rsidR="001069C0">
        <w:t xml:space="preserve"> be noted that a conclusive decision could not </w:t>
      </w:r>
      <w:r w:rsidR="002C6763">
        <w:t>be</w:t>
      </w:r>
      <w:r w:rsidR="001069C0">
        <w:t xml:space="preserve"> made based on limited genetic evidence. In future, longer sequences should be obtained and compared to more Romanov</w:t>
      </w:r>
      <w:r>
        <w:t xml:space="preserve"> family members</w:t>
      </w:r>
      <w:r w:rsidR="001069C0">
        <w:t>.</w:t>
      </w:r>
    </w:p>
    <w:p w14:paraId="21CA2CB4" w14:textId="1F43C6EB" w:rsidR="00E56494" w:rsidRPr="00561527" w:rsidRDefault="00E56494" w:rsidP="007F6E52">
      <w:r w:rsidRPr="00CB4B2B">
        <w:rPr>
          <w:b/>
        </w:rPr>
        <w:t>References:</w:t>
      </w:r>
    </w:p>
    <w:p w14:paraId="65B19C1E" w14:textId="77777777" w:rsidR="00684ACB" w:rsidRPr="001E116B" w:rsidRDefault="00684ACB" w:rsidP="00E56494">
      <w:pPr>
        <w:pStyle w:val="ListParagraph"/>
        <w:numPr>
          <w:ilvl w:val="0"/>
          <w:numId w:val="3"/>
        </w:numPr>
        <w:rPr>
          <w:rFonts w:cstheme="minorHAnsi"/>
        </w:rPr>
      </w:pPr>
      <w:r w:rsidRPr="001E116B">
        <w:rPr>
          <w:rStyle w:val="italic"/>
          <w:rFonts w:cstheme="minorHAnsi"/>
          <w:iCs/>
          <w:bdr w:val="none" w:sz="0" w:space="0" w:color="auto" w:frame="1"/>
        </w:rPr>
        <w:t>Br Med J</w:t>
      </w:r>
      <w:r w:rsidRPr="001E116B">
        <w:rPr>
          <w:rFonts w:cstheme="minorHAnsi"/>
        </w:rPr>
        <w:t xml:space="preserve"> </w:t>
      </w:r>
      <w:proofErr w:type="gramStart"/>
      <w:r w:rsidRPr="001E116B">
        <w:rPr>
          <w:rFonts w:cstheme="minorHAnsi"/>
        </w:rPr>
        <w:t>1956;1:675</w:t>
      </w:r>
      <w:proofErr w:type="gramEnd"/>
    </w:p>
    <w:p w14:paraId="69BF0D47" w14:textId="77777777" w:rsidR="00684ACB" w:rsidRPr="001E116B" w:rsidRDefault="00684ACB" w:rsidP="00E56494">
      <w:pPr>
        <w:pStyle w:val="ListParagraph"/>
        <w:numPr>
          <w:ilvl w:val="0"/>
          <w:numId w:val="3"/>
        </w:numPr>
        <w:rPr>
          <w:rFonts w:cstheme="minorHAnsi"/>
        </w:rPr>
      </w:pPr>
      <w:r w:rsidRPr="001E116B">
        <w:rPr>
          <w:rFonts w:cstheme="minorHAnsi"/>
        </w:rPr>
        <w:t xml:space="preserve">Clustal Omega, </w:t>
      </w:r>
      <w:hyperlink r:id="rId16" w:history="1">
        <w:r w:rsidRPr="001E116B">
          <w:rPr>
            <w:rStyle w:val="Hyperlink"/>
            <w:rFonts w:cstheme="minorHAnsi"/>
            <w:color w:val="auto"/>
            <w:u w:val="none"/>
          </w:rPr>
          <w:t>https://www.ebi.ac.uk/Tools/msa/clustalo/</w:t>
        </w:r>
      </w:hyperlink>
      <w:r w:rsidRPr="001E116B">
        <w:rPr>
          <w:rFonts w:cstheme="minorHAnsi"/>
        </w:rPr>
        <w:t>, date of access 10/04/19</w:t>
      </w:r>
    </w:p>
    <w:p w14:paraId="616D4996" w14:textId="77777777" w:rsidR="00684ACB" w:rsidRPr="001E116B" w:rsidRDefault="00684ACB" w:rsidP="00E56494">
      <w:pPr>
        <w:pStyle w:val="ListParagraph"/>
        <w:numPr>
          <w:ilvl w:val="0"/>
          <w:numId w:val="3"/>
        </w:numPr>
        <w:rPr>
          <w:rFonts w:cstheme="minorHAnsi"/>
        </w:rPr>
      </w:pPr>
      <w:r>
        <w:rPr>
          <w:rFonts w:ascii="Arial" w:hAnsi="Arial" w:cs="Arial"/>
          <w:color w:val="222222"/>
          <w:sz w:val="20"/>
          <w:szCs w:val="20"/>
        </w:rPr>
        <w:t xml:space="preserve">Giles, R.E., Blanc, H., </w:t>
      </w:r>
      <w:proofErr w:type="spellStart"/>
      <w:r>
        <w:rPr>
          <w:rFonts w:ascii="Arial" w:hAnsi="Arial" w:cs="Arial"/>
          <w:color w:val="222222"/>
          <w:sz w:val="20"/>
          <w:szCs w:val="20"/>
        </w:rPr>
        <w:t>Cann</w:t>
      </w:r>
      <w:proofErr w:type="spellEnd"/>
      <w:r>
        <w:rPr>
          <w:rFonts w:ascii="Arial" w:hAnsi="Arial" w:cs="Arial"/>
          <w:color w:val="222222"/>
          <w:sz w:val="20"/>
          <w:szCs w:val="20"/>
        </w:rPr>
        <w:t xml:space="preserve">, H.M. and Wallace, D.C., 1980. Maternal inheritance of human mitochondrial DNA. </w:t>
      </w:r>
      <w:r>
        <w:rPr>
          <w:rFonts w:ascii="Arial" w:hAnsi="Arial" w:cs="Arial"/>
          <w:i/>
          <w:iCs/>
          <w:color w:val="222222"/>
          <w:sz w:val="20"/>
          <w:szCs w:val="20"/>
        </w:rPr>
        <w:t>Proceedings of the National academy of Sciences</w:t>
      </w:r>
      <w:r>
        <w:rPr>
          <w:rFonts w:ascii="Arial" w:hAnsi="Arial" w:cs="Arial"/>
          <w:color w:val="222222"/>
          <w:sz w:val="20"/>
          <w:szCs w:val="20"/>
        </w:rPr>
        <w:t xml:space="preserve">, </w:t>
      </w:r>
      <w:r>
        <w:rPr>
          <w:rFonts w:ascii="Arial" w:hAnsi="Arial" w:cs="Arial"/>
          <w:i/>
          <w:iCs/>
          <w:color w:val="222222"/>
          <w:sz w:val="20"/>
          <w:szCs w:val="20"/>
        </w:rPr>
        <w:t>77</w:t>
      </w:r>
      <w:r>
        <w:rPr>
          <w:rFonts w:ascii="Arial" w:hAnsi="Arial" w:cs="Arial"/>
          <w:color w:val="222222"/>
          <w:sz w:val="20"/>
          <w:szCs w:val="20"/>
        </w:rPr>
        <w:t>(11), pp.6715-6719.</w:t>
      </w:r>
    </w:p>
    <w:p w14:paraId="38ACF5CE" w14:textId="77777777" w:rsidR="00684ACB" w:rsidRPr="001E116B" w:rsidRDefault="00684ACB" w:rsidP="00E56494">
      <w:pPr>
        <w:pStyle w:val="ListParagraph"/>
        <w:numPr>
          <w:ilvl w:val="0"/>
          <w:numId w:val="3"/>
        </w:numPr>
        <w:rPr>
          <w:rFonts w:cstheme="minorHAnsi"/>
        </w:rPr>
      </w:pPr>
      <w:r w:rsidRPr="001E116B">
        <w:rPr>
          <w:rFonts w:cstheme="minorHAnsi"/>
        </w:rPr>
        <w:t xml:space="preserve">Hagelberg, E., </w:t>
      </w:r>
      <w:proofErr w:type="spellStart"/>
      <w:r w:rsidRPr="001E116B">
        <w:rPr>
          <w:rFonts w:cstheme="minorHAnsi"/>
        </w:rPr>
        <w:t>Hofreiter</w:t>
      </w:r>
      <w:proofErr w:type="spellEnd"/>
      <w:r w:rsidRPr="001E116B">
        <w:rPr>
          <w:rFonts w:cstheme="minorHAnsi"/>
        </w:rPr>
        <w:t>, M. and Keyser, C., 2015. Ancient DNA: the first three decades.</w:t>
      </w:r>
    </w:p>
    <w:p w14:paraId="5E5EB268" w14:textId="77777777" w:rsidR="00684ACB" w:rsidRPr="001E116B" w:rsidRDefault="00684ACB" w:rsidP="00E56494">
      <w:pPr>
        <w:pStyle w:val="ListParagraph"/>
        <w:numPr>
          <w:ilvl w:val="0"/>
          <w:numId w:val="3"/>
        </w:numPr>
        <w:rPr>
          <w:rFonts w:cstheme="minorHAnsi"/>
        </w:rPr>
      </w:pPr>
      <w:proofErr w:type="spellStart"/>
      <w:r w:rsidRPr="001E116B">
        <w:rPr>
          <w:rFonts w:cstheme="minorHAnsi"/>
        </w:rPr>
        <w:t>Schwark</w:t>
      </w:r>
      <w:proofErr w:type="spellEnd"/>
      <w:r w:rsidRPr="001E116B">
        <w:rPr>
          <w:rFonts w:cstheme="minorHAnsi"/>
        </w:rPr>
        <w:t xml:space="preserve">, T., Heinrich, A., </w:t>
      </w:r>
      <w:proofErr w:type="spellStart"/>
      <w:r w:rsidRPr="001E116B">
        <w:rPr>
          <w:rFonts w:cstheme="minorHAnsi"/>
        </w:rPr>
        <w:t>Preuße-Prange</w:t>
      </w:r>
      <w:proofErr w:type="spellEnd"/>
      <w:r w:rsidRPr="001E116B">
        <w:rPr>
          <w:rFonts w:cstheme="minorHAnsi"/>
        </w:rPr>
        <w:t xml:space="preserve">, A. and von </w:t>
      </w:r>
      <w:proofErr w:type="spellStart"/>
      <w:r w:rsidRPr="001E116B">
        <w:rPr>
          <w:rFonts w:cstheme="minorHAnsi"/>
        </w:rPr>
        <w:t>Wurmb-Schwark</w:t>
      </w:r>
      <w:proofErr w:type="spellEnd"/>
      <w:r w:rsidRPr="001E116B">
        <w:rPr>
          <w:rFonts w:cstheme="minorHAnsi"/>
        </w:rPr>
        <w:t xml:space="preserve">, N., 2011. Reliable genetic identification of burnt human remains. </w:t>
      </w:r>
      <w:r w:rsidRPr="001E116B">
        <w:rPr>
          <w:rFonts w:cstheme="minorHAnsi"/>
          <w:iCs/>
        </w:rPr>
        <w:t>Forensic Science International: Genetics</w:t>
      </w:r>
      <w:r w:rsidRPr="001E116B">
        <w:rPr>
          <w:rFonts w:cstheme="minorHAnsi"/>
        </w:rPr>
        <w:t xml:space="preserve">, </w:t>
      </w:r>
      <w:r w:rsidRPr="001E116B">
        <w:rPr>
          <w:rFonts w:cstheme="minorHAnsi"/>
          <w:iCs/>
        </w:rPr>
        <w:t>5</w:t>
      </w:r>
      <w:r w:rsidRPr="001E116B">
        <w:rPr>
          <w:rFonts w:cstheme="minorHAnsi"/>
        </w:rPr>
        <w:t>(5), pp.393-399.</w:t>
      </w:r>
    </w:p>
    <w:p w14:paraId="71EF2010" w14:textId="77777777" w:rsidR="00684ACB" w:rsidRDefault="00684ACB" w:rsidP="00E56494">
      <w:pPr>
        <w:pStyle w:val="ListParagraph"/>
        <w:numPr>
          <w:ilvl w:val="0"/>
          <w:numId w:val="3"/>
        </w:numPr>
        <w:rPr>
          <w:rFonts w:cstheme="minorHAnsi"/>
        </w:rPr>
      </w:pPr>
      <w:proofErr w:type="spellStart"/>
      <w:r w:rsidRPr="001E116B">
        <w:rPr>
          <w:rFonts w:cstheme="minorHAnsi"/>
        </w:rPr>
        <w:t>Taberlet</w:t>
      </w:r>
      <w:proofErr w:type="spellEnd"/>
      <w:r w:rsidRPr="001E116B">
        <w:rPr>
          <w:rFonts w:cstheme="minorHAnsi"/>
        </w:rPr>
        <w:t xml:space="preserve">, P., 1996. The use of mitochondrial DNA control region sequencing in conservation genetics. </w:t>
      </w:r>
      <w:r w:rsidRPr="001E116B">
        <w:rPr>
          <w:rFonts w:cstheme="minorHAnsi"/>
          <w:iCs/>
        </w:rPr>
        <w:t>Molecular Genetic Approaches in Conservation. Oxford University Press, New York</w:t>
      </w:r>
      <w:r w:rsidRPr="001E116B">
        <w:rPr>
          <w:rFonts w:cstheme="minorHAnsi"/>
        </w:rPr>
        <w:t>, pp.125-142.</w:t>
      </w:r>
    </w:p>
    <w:p w14:paraId="7DADEF4F" w14:textId="77777777" w:rsidR="00684ACB" w:rsidRDefault="00684ACB" w:rsidP="00E56494">
      <w:pPr>
        <w:pStyle w:val="ListParagraph"/>
        <w:numPr>
          <w:ilvl w:val="0"/>
          <w:numId w:val="3"/>
        </w:numPr>
        <w:rPr>
          <w:rFonts w:cstheme="minorHAnsi"/>
        </w:rPr>
      </w:pPr>
      <w:r>
        <w:rPr>
          <w:rFonts w:cstheme="minorHAnsi"/>
        </w:rPr>
        <w:t>World Federation of Haemophilia (WFH), ‘Carriers and Women with haemophilia’ (2012)</w:t>
      </w:r>
    </w:p>
    <w:sectPr w:rsidR="00684ACB" w:rsidSect="00C24A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cky Rock" w:date="2019-05-01T00:18:00Z" w:initials="RR">
    <w:p w14:paraId="532D232B" w14:textId="2057AC1C" w:rsidR="00943F5E" w:rsidRDefault="00943F5E">
      <w:pPr>
        <w:pStyle w:val="CommentText"/>
      </w:pPr>
      <w:r>
        <w:rPr>
          <w:rStyle w:val="CommentReference"/>
        </w:rPr>
        <w:annotationRef/>
      </w:r>
      <w:r>
        <w:t>Your name?</w:t>
      </w:r>
    </w:p>
    <w:p w14:paraId="5E727C9F" w14:textId="595D1A4A" w:rsidR="00943F5E" w:rsidRDefault="00943F5E">
      <w:pPr>
        <w:pStyle w:val="CommentText"/>
      </w:pPr>
      <w:r>
        <w:t xml:space="preserve">Excellent work. The final answer is wrong though. </w:t>
      </w:r>
    </w:p>
  </w:comment>
  <w:comment w:id="1" w:author="Rocky Rock" w:date="2019-05-01T00:14:00Z" w:initials="RR">
    <w:p w14:paraId="6A63131D" w14:textId="009F2469" w:rsidR="00943F5E" w:rsidRDefault="00943F5E" w:rsidP="00943F5E">
      <w:pPr>
        <w:pStyle w:val="CommentText"/>
      </w:pPr>
      <w:r>
        <w:rPr>
          <w:rStyle w:val="CommentReference"/>
        </w:rPr>
        <w:annotationRef/>
      </w:r>
      <w:r>
        <w:t xml:space="preserve">You have to note the origin of the figure, otherwise its </w:t>
      </w:r>
      <w:proofErr w:type="spellStart"/>
      <w:r>
        <w:t>plagirasim</w:t>
      </w:r>
      <w:proofErr w:type="spellEnd"/>
      <w:r>
        <w:t>, which is a very serious matter.</w:t>
      </w:r>
    </w:p>
  </w:comment>
  <w:comment w:id="20" w:author="Rocky Rock" w:date="2019-05-01T00:15:00Z" w:initials="RR">
    <w:p w14:paraId="437FFF11" w14:textId="56B3643D" w:rsidR="00943F5E" w:rsidRDefault="00943F5E">
      <w:pPr>
        <w:pStyle w:val="CommentText"/>
      </w:pPr>
      <w:r>
        <w:rPr>
          <w:rStyle w:val="CommentReference"/>
        </w:rPr>
        <w:annotationRef/>
      </w:r>
      <w:r>
        <w:t xml:space="preserve">Try to be less emotional in academic </w:t>
      </w:r>
      <w:proofErr w:type="spellStart"/>
      <w:r>
        <w:t>essaies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727C9F" w15:done="0"/>
  <w15:commentEx w15:paraId="6A63131D" w15:done="0"/>
  <w15:commentEx w15:paraId="437FFF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727C9F" w16cid:durableId="22DDBAF1"/>
  <w16cid:commentId w16cid:paraId="6A63131D" w16cid:durableId="22DDBAF2"/>
  <w16cid:commentId w16cid:paraId="437FFF11" w16cid:durableId="22DDBA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769F3"/>
    <w:multiLevelType w:val="hybridMultilevel"/>
    <w:tmpl w:val="D6AE846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6F4B1D"/>
    <w:multiLevelType w:val="hybridMultilevel"/>
    <w:tmpl w:val="D7020D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9EB608C"/>
    <w:multiLevelType w:val="hybridMultilevel"/>
    <w:tmpl w:val="55D09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cky Rock">
    <w15:presenceInfo w15:providerId="Windows Live" w15:userId="2ebedd71c7bdbb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tjQzNjI3MLYwNDBU0lEKTi0uzszPAykwrAUAt+nEKSwAAAA="/>
  </w:docVars>
  <w:rsids>
    <w:rsidRoot w:val="000E2580"/>
    <w:rsid w:val="00001349"/>
    <w:rsid w:val="000143CE"/>
    <w:rsid w:val="000434F8"/>
    <w:rsid w:val="000C00F4"/>
    <w:rsid w:val="000D474C"/>
    <w:rsid w:val="000E2580"/>
    <w:rsid w:val="000E3140"/>
    <w:rsid w:val="001069C0"/>
    <w:rsid w:val="001843C2"/>
    <w:rsid w:val="00192572"/>
    <w:rsid w:val="001C6F55"/>
    <w:rsid w:val="001D06CE"/>
    <w:rsid w:val="001E116B"/>
    <w:rsid w:val="00225C9F"/>
    <w:rsid w:val="002422A7"/>
    <w:rsid w:val="002535E6"/>
    <w:rsid w:val="0025435B"/>
    <w:rsid w:val="002C6763"/>
    <w:rsid w:val="0030738B"/>
    <w:rsid w:val="00340E56"/>
    <w:rsid w:val="0037389B"/>
    <w:rsid w:val="00381F55"/>
    <w:rsid w:val="00383CD3"/>
    <w:rsid w:val="003970DC"/>
    <w:rsid w:val="003A4FD5"/>
    <w:rsid w:val="003B049A"/>
    <w:rsid w:val="003B7BA2"/>
    <w:rsid w:val="003C1476"/>
    <w:rsid w:val="004059FE"/>
    <w:rsid w:val="00427272"/>
    <w:rsid w:val="004403B0"/>
    <w:rsid w:val="004555D6"/>
    <w:rsid w:val="0046083F"/>
    <w:rsid w:val="004949AF"/>
    <w:rsid w:val="004B5B84"/>
    <w:rsid w:val="004C137E"/>
    <w:rsid w:val="0053308E"/>
    <w:rsid w:val="00544BA8"/>
    <w:rsid w:val="00561527"/>
    <w:rsid w:val="00581463"/>
    <w:rsid w:val="00605387"/>
    <w:rsid w:val="0062401C"/>
    <w:rsid w:val="00663D96"/>
    <w:rsid w:val="00681D49"/>
    <w:rsid w:val="006821B5"/>
    <w:rsid w:val="00684ACB"/>
    <w:rsid w:val="006C45FD"/>
    <w:rsid w:val="006F37C3"/>
    <w:rsid w:val="006F4352"/>
    <w:rsid w:val="007362EF"/>
    <w:rsid w:val="0074169A"/>
    <w:rsid w:val="00753982"/>
    <w:rsid w:val="00761493"/>
    <w:rsid w:val="00797C2B"/>
    <w:rsid w:val="007C19CE"/>
    <w:rsid w:val="007F6E52"/>
    <w:rsid w:val="0081647C"/>
    <w:rsid w:val="008221D5"/>
    <w:rsid w:val="0084031F"/>
    <w:rsid w:val="00857EDB"/>
    <w:rsid w:val="008E5860"/>
    <w:rsid w:val="0090657F"/>
    <w:rsid w:val="00926DBF"/>
    <w:rsid w:val="00943F5E"/>
    <w:rsid w:val="00951420"/>
    <w:rsid w:val="009778FA"/>
    <w:rsid w:val="0098469E"/>
    <w:rsid w:val="00987C39"/>
    <w:rsid w:val="00991F63"/>
    <w:rsid w:val="00993293"/>
    <w:rsid w:val="00A3501E"/>
    <w:rsid w:val="00A4353A"/>
    <w:rsid w:val="00A45331"/>
    <w:rsid w:val="00A6582A"/>
    <w:rsid w:val="00A82038"/>
    <w:rsid w:val="00A97196"/>
    <w:rsid w:val="00AA0394"/>
    <w:rsid w:val="00AA3493"/>
    <w:rsid w:val="00AC1C0D"/>
    <w:rsid w:val="00B00D4F"/>
    <w:rsid w:val="00B75AE8"/>
    <w:rsid w:val="00BC0473"/>
    <w:rsid w:val="00BE3836"/>
    <w:rsid w:val="00C24A0A"/>
    <w:rsid w:val="00C63F4E"/>
    <w:rsid w:val="00C74607"/>
    <w:rsid w:val="00C813EB"/>
    <w:rsid w:val="00C866DC"/>
    <w:rsid w:val="00CA624D"/>
    <w:rsid w:val="00CB4B2B"/>
    <w:rsid w:val="00CC3F10"/>
    <w:rsid w:val="00CC6DF2"/>
    <w:rsid w:val="00D05DD8"/>
    <w:rsid w:val="00D174EF"/>
    <w:rsid w:val="00D676D2"/>
    <w:rsid w:val="00D80D4A"/>
    <w:rsid w:val="00DA2A8A"/>
    <w:rsid w:val="00DA784E"/>
    <w:rsid w:val="00E25295"/>
    <w:rsid w:val="00E32C50"/>
    <w:rsid w:val="00E3745F"/>
    <w:rsid w:val="00E50AD5"/>
    <w:rsid w:val="00E54740"/>
    <w:rsid w:val="00E56494"/>
    <w:rsid w:val="00E67A6E"/>
    <w:rsid w:val="00E72C37"/>
    <w:rsid w:val="00EA7A23"/>
    <w:rsid w:val="00EB274A"/>
    <w:rsid w:val="00EF4138"/>
    <w:rsid w:val="00F01561"/>
    <w:rsid w:val="00F27051"/>
    <w:rsid w:val="00F42DEB"/>
    <w:rsid w:val="00F83C08"/>
    <w:rsid w:val="00FA1237"/>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EF55"/>
  <w15:chartTrackingRefBased/>
  <w15:docId w15:val="{489A7F20-E614-4AE4-9F6C-A57C891D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6B"/>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80"/>
    <w:pPr>
      <w:ind w:left="720"/>
      <w:contextualSpacing/>
    </w:pPr>
  </w:style>
  <w:style w:type="paragraph" w:styleId="BalloonText">
    <w:name w:val="Balloon Text"/>
    <w:basedOn w:val="Normal"/>
    <w:link w:val="BalloonTextChar"/>
    <w:uiPriority w:val="99"/>
    <w:semiHidden/>
    <w:unhideWhenUsed/>
    <w:rsid w:val="00736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EF"/>
    <w:rPr>
      <w:rFonts w:ascii="Segoe UI" w:hAnsi="Segoe UI" w:cs="Segoe UI"/>
      <w:sz w:val="18"/>
      <w:szCs w:val="18"/>
    </w:rPr>
  </w:style>
  <w:style w:type="paragraph" w:styleId="Title">
    <w:name w:val="Title"/>
    <w:basedOn w:val="Normal"/>
    <w:next w:val="Normal"/>
    <w:link w:val="TitleChar"/>
    <w:uiPriority w:val="10"/>
    <w:qFormat/>
    <w:rsid w:val="00F01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56494"/>
    <w:rPr>
      <w:color w:val="0563C1" w:themeColor="hyperlink"/>
      <w:u w:val="single"/>
    </w:rPr>
  </w:style>
  <w:style w:type="character" w:customStyle="1" w:styleId="UnresolvedMention1">
    <w:name w:val="Unresolved Mention1"/>
    <w:basedOn w:val="DefaultParagraphFont"/>
    <w:uiPriority w:val="99"/>
    <w:semiHidden/>
    <w:unhideWhenUsed/>
    <w:rsid w:val="00E56494"/>
    <w:rPr>
      <w:color w:val="605E5C"/>
      <w:shd w:val="clear" w:color="auto" w:fill="E1DFDD"/>
    </w:rPr>
  </w:style>
  <w:style w:type="paragraph" w:styleId="Caption">
    <w:name w:val="caption"/>
    <w:basedOn w:val="Normal"/>
    <w:next w:val="Normal"/>
    <w:uiPriority w:val="35"/>
    <w:unhideWhenUsed/>
    <w:qFormat/>
    <w:rsid w:val="00225C9F"/>
    <w:pPr>
      <w:spacing w:after="200" w:line="240" w:lineRule="auto"/>
    </w:pPr>
    <w:rPr>
      <w:i/>
      <w:iCs/>
      <w:color w:val="44546A" w:themeColor="text2"/>
      <w:sz w:val="18"/>
      <w:szCs w:val="18"/>
    </w:rPr>
  </w:style>
  <w:style w:type="character" w:customStyle="1" w:styleId="italic">
    <w:name w:val="italic"/>
    <w:basedOn w:val="DefaultParagraphFont"/>
    <w:rsid w:val="0030738B"/>
  </w:style>
  <w:style w:type="character" w:customStyle="1" w:styleId="Heading1Char">
    <w:name w:val="Heading 1 Char"/>
    <w:basedOn w:val="DefaultParagraphFont"/>
    <w:link w:val="Heading1"/>
    <w:uiPriority w:val="9"/>
    <w:rsid w:val="001E116B"/>
    <w:rPr>
      <w:rFonts w:asciiTheme="majorHAnsi" w:eastAsiaTheme="majorEastAsia" w:hAnsiTheme="majorHAnsi" w:cstheme="majorBidi"/>
      <w:color w:val="2F5496" w:themeColor="accent1" w:themeShade="BF"/>
      <w:sz w:val="32"/>
      <w:szCs w:val="32"/>
      <w:lang w:val="en-US" w:eastAsia="en-US"/>
    </w:rPr>
  </w:style>
  <w:style w:type="character" w:styleId="CommentReference">
    <w:name w:val="annotation reference"/>
    <w:basedOn w:val="DefaultParagraphFont"/>
    <w:uiPriority w:val="99"/>
    <w:semiHidden/>
    <w:unhideWhenUsed/>
    <w:rsid w:val="00943F5E"/>
    <w:rPr>
      <w:sz w:val="16"/>
      <w:szCs w:val="16"/>
    </w:rPr>
  </w:style>
  <w:style w:type="paragraph" w:styleId="CommentText">
    <w:name w:val="annotation text"/>
    <w:basedOn w:val="Normal"/>
    <w:link w:val="CommentTextChar"/>
    <w:uiPriority w:val="99"/>
    <w:semiHidden/>
    <w:unhideWhenUsed/>
    <w:rsid w:val="00943F5E"/>
    <w:pPr>
      <w:spacing w:line="240" w:lineRule="auto"/>
    </w:pPr>
    <w:rPr>
      <w:sz w:val="20"/>
      <w:szCs w:val="20"/>
    </w:rPr>
  </w:style>
  <w:style w:type="character" w:customStyle="1" w:styleId="CommentTextChar">
    <w:name w:val="Comment Text Char"/>
    <w:basedOn w:val="DefaultParagraphFont"/>
    <w:link w:val="CommentText"/>
    <w:uiPriority w:val="99"/>
    <w:semiHidden/>
    <w:rsid w:val="00943F5E"/>
    <w:rPr>
      <w:sz w:val="20"/>
      <w:szCs w:val="20"/>
    </w:rPr>
  </w:style>
  <w:style w:type="paragraph" w:styleId="CommentSubject">
    <w:name w:val="annotation subject"/>
    <w:basedOn w:val="CommentText"/>
    <w:next w:val="CommentText"/>
    <w:link w:val="CommentSubjectChar"/>
    <w:uiPriority w:val="99"/>
    <w:semiHidden/>
    <w:unhideWhenUsed/>
    <w:rsid w:val="00943F5E"/>
    <w:rPr>
      <w:b/>
      <w:bCs/>
    </w:rPr>
  </w:style>
  <w:style w:type="character" w:customStyle="1" w:styleId="CommentSubjectChar">
    <w:name w:val="Comment Subject Char"/>
    <w:basedOn w:val="CommentTextChar"/>
    <w:link w:val="CommentSubject"/>
    <w:uiPriority w:val="99"/>
    <w:semiHidden/>
    <w:rsid w:val="00943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bi.ac.uk/Tools/msa/clustalo/"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08BF-C498-438A-9AE2-8C29BCCB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Eglantine Betts</dc:creator>
  <cp:keywords/>
  <dc:description/>
  <cp:lastModifiedBy>Eran Elhaik</cp:lastModifiedBy>
  <cp:revision>2</cp:revision>
  <dcterms:created xsi:type="dcterms:W3CDTF">2020-08-12T02:33:00Z</dcterms:created>
  <dcterms:modified xsi:type="dcterms:W3CDTF">2020-08-12T02:33:00Z</dcterms:modified>
</cp:coreProperties>
</file>